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The Gateway System</w:t>
      </w: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</w:p>
    <w:p w:rsidR="003C4685" w:rsidRDefault="003C4685" w:rsidP="00D304E5">
      <w:pPr>
        <w:rPr>
          <w:noProof/>
          <w:lang w:val="en-US" w:eastAsia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945E96" w:rsidRPr="002C447C" w:rsidRDefault="004D00EC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42pt;width:450.75pt;height:203.5pt;z-index:-251658240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" filled="f" stroked="f">
            <v:path arrowok="t"/>
            <v:textbox inset="0,0,0,0">
              <w:txbxContent>
                <w:p w:rsidR="00C14629" w:rsidRPr="009A7920" w:rsidRDefault="00C14629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5B08D8" w:rsidRDefault="00C14629" w:rsidP="00A3470D">
                  <w:pPr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This document </w:t>
                  </w:r>
                  <w:r w:rsidR="00A3470D">
                    <w:rPr>
                      <w:sz w:val="22"/>
                      <w:szCs w:val="22"/>
                      <w:lang w:val="en-US"/>
                    </w:rPr>
                    <w:t>describes the Gateway automation support Core System.</w:t>
                  </w:r>
                </w:p>
                <w:p w:rsidR="00C14629" w:rsidRPr="00671B01" w:rsidRDefault="00C14629" w:rsidP="002C447C">
                  <w:pPr>
                    <w:rPr>
                      <w:rFonts w:ascii="Times" w:hAnsi="Times"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 anchory="page"/>
          </v:shape>
        </w:pict>
      </w:r>
    </w:p>
    <w:p w:rsidR="004B46E2" w:rsidRDefault="003359C7" w:rsidP="00E226EC">
      <w:pPr>
        <w:pStyle w:val="Cm"/>
      </w:pPr>
      <w:r w:rsidRPr="00DB2849">
        <w:rPr>
          <w:rFonts w:eastAsiaTheme="minorEastAsia" w:cstheme="minorBidi"/>
          <w:szCs w:val="24"/>
          <w:lang w:eastAsia="sv-SE"/>
        </w:rPr>
        <w:lastRenderedPageBreak/>
        <w:fldChar w:fldCharType="begin"/>
      </w:r>
      <w:r w:rsidR="008475AA" w:rsidRPr="008E4C0D">
        <w:instrText xml:space="preserve"> TOC \h \z \t "Rubrik 1;2;Rubrik 2;3;Rubrik 3;4;Rubrik;1" </w:instrText>
      </w:r>
      <w:r w:rsidRPr="00DB2849">
        <w:rPr>
          <w:rFonts w:eastAsiaTheme="minorEastAsia" w:cstheme="minorBidi"/>
          <w:szCs w:val="24"/>
          <w:lang w:eastAsia="sv-SE"/>
        </w:rPr>
        <w:fldChar w:fldCharType="end"/>
      </w:r>
      <w:bookmarkStart w:id="0" w:name="SERVICE_TYPE"/>
      <w:bookmarkStart w:id="1" w:name="BKM_4E0AA8D6_DCA4_4A57_9FCB_F7DBEA2D04A8"/>
      <w:bookmarkStart w:id="2" w:name="WEATHER"/>
      <w:bookmarkStart w:id="3" w:name="BKM_AC379D8C_5C47_4788_8735_A395C51F4455"/>
      <w:bookmarkStart w:id="4" w:name="_Toc375650015"/>
      <w:bookmarkEnd w:id="0"/>
      <w:bookmarkEnd w:id="1"/>
      <w:bookmarkEnd w:id="2"/>
      <w:bookmarkEnd w:id="3"/>
      <w:r w:rsidR="00E0702C">
        <w:t>System Design Description Overview</w:t>
      </w:r>
      <w:bookmarkEnd w:id="4"/>
    </w:p>
    <w:p w:rsidR="003A7653" w:rsidRPr="003A7653" w:rsidRDefault="003A7653" w:rsidP="003A7653">
      <w:pPr>
        <w:pStyle w:val="Kpalrs"/>
      </w:pPr>
      <w:r w:rsidRPr="003A7653">
        <w:t>Table 1 System Information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4B46E2" w:rsidRPr="008475AA" w:rsidTr="00E954A1">
        <w:tc>
          <w:tcPr>
            <w:tcW w:w="1384" w:type="dxa"/>
            <w:shd w:val="clear" w:color="auto" w:fill="D9D9D9" w:themeFill="background1" w:themeFillShade="D9"/>
          </w:tcPr>
          <w:p w:rsidR="004B46E2" w:rsidRPr="00E954A1" w:rsidRDefault="004B46E2" w:rsidP="00731531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:rsidR="004B46E2" w:rsidRPr="00E0702C" w:rsidRDefault="0015404B" w:rsidP="00731531">
            <w:pPr>
              <w:pStyle w:val="Szvegtrzs"/>
            </w:pPr>
            <w:r>
              <w:t>Gateway System</w:t>
            </w:r>
          </w:p>
        </w:tc>
      </w:tr>
      <w:tr w:rsidR="0015404B" w:rsidRPr="008475AA" w:rsidTr="00E954A1">
        <w:tc>
          <w:tcPr>
            <w:tcW w:w="1384" w:type="dxa"/>
            <w:shd w:val="clear" w:color="auto" w:fill="D9D9D9" w:themeFill="background1" w:themeFillShade="D9"/>
          </w:tcPr>
          <w:p w:rsidR="0015404B" w:rsidRPr="00E954A1" w:rsidRDefault="0015404B" w:rsidP="00731531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:rsidR="0015404B" w:rsidRPr="00E0702C" w:rsidRDefault="0015404B" w:rsidP="00D35A53">
            <w:pPr>
              <w:pStyle w:val="Szvegtrzs"/>
            </w:pPr>
            <w:r>
              <w:t>Csaba Hegedűs</w:t>
            </w:r>
            <w:r w:rsidR="00D35A53">
              <w:t xml:space="preserve">, AITIA Inc., </w:t>
            </w:r>
            <w:r>
              <w:t>hegeduscs@aitia.ai</w:t>
            </w:r>
          </w:p>
        </w:tc>
      </w:tr>
    </w:tbl>
    <w:p w:rsidR="00E14E7D" w:rsidRDefault="00E14E7D" w:rsidP="00E14E7D"/>
    <w:p w:rsidR="00E14E7D" w:rsidRDefault="003A1C39" w:rsidP="00E14E7D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521335</wp:posOffset>
            </wp:positionV>
            <wp:extent cx="3648075" cy="2276475"/>
            <wp:effectExtent l="19050" t="0" r="9525" b="0"/>
            <wp:wrapTopAndBottom/>
            <wp:docPr id="3" name="Kép 3" descr="C:\Users\sga\Downloads\TDK Szeles Nikolett\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a\Downloads\TDK Szeles Nikolett\gatewa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E7D">
        <w:t>The Figure 1 depict an overview of the Gateway System.</w:t>
      </w:r>
    </w:p>
    <w:p w:rsidR="00E14E7D" w:rsidRDefault="004D00EC" w:rsidP="0053433E">
      <w:pPr>
        <w:pStyle w:val="Szvegtrzs"/>
      </w:pPr>
      <w:r>
        <w:rPr>
          <w:noProof/>
        </w:rPr>
        <w:pict>
          <v:shape id="_x0000_s1028" type="#_x0000_t202" style="position:absolute;left:0;text-align:left;margin-left:-1.75pt;margin-top:12.7pt;width:294.75pt;height:16.5pt;z-index:251660288" stroked="f">
            <v:textbox inset="0,0,0,0">
              <w:txbxContent>
                <w:p w:rsidR="007B49A1" w:rsidRPr="006E0C59" w:rsidRDefault="007B49A1" w:rsidP="007B49A1">
                  <w:pPr>
                    <w:pStyle w:val="Kpalrs"/>
                    <w:rPr>
                      <w:noProof/>
                    </w:rPr>
                  </w:pPr>
                  <w:r>
                    <w:t xml:space="preserve">Figure </w:t>
                  </w:r>
                  <w:r w:rsidR="004D00EC">
                    <w:fldChar w:fldCharType="begin"/>
                  </w:r>
                  <w:r w:rsidR="004D00EC">
                    <w:instrText xml:space="preserve"> SEQ Figure \* ARABIC </w:instrText>
                  </w:r>
                  <w:r w:rsidR="004D00EC">
                    <w:fldChar w:fldCharType="separate"/>
                  </w:r>
                  <w:r w:rsidR="003E7C30">
                    <w:rPr>
                      <w:noProof/>
                    </w:rPr>
                    <w:t>1</w:t>
                  </w:r>
                  <w:r w:rsidR="004D00EC">
                    <w:rPr>
                      <w:noProof/>
                    </w:rPr>
                    <w:fldChar w:fldCharType="end"/>
                  </w:r>
                  <w:r>
                    <w:t xml:space="preserve"> The Gateway Core System</w:t>
                  </w:r>
                </w:p>
              </w:txbxContent>
            </v:textbox>
            <w10:wrap type="topAndBottom"/>
          </v:shape>
        </w:pict>
      </w:r>
    </w:p>
    <w:p w:rsidR="00383631" w:rsidRDefault="00B409A6" w:rsidP="0053433E">
      <w:pPr>
        <w:pStyle w:val="Szvegtrzs"/>
      </w:pPr>
      <w:r>
        <w:t>This System provides two Core Services:</w:t>
      </w:r>
    </w:p>
    <w:p w:rsidR="00B409A6" w:rsidRDefault="00B409A6" w:rsidP="00B409A6">
      <w:pPr>
        <w:pStyle w:val="Szvegtrzs"/>
        <w:numPr>
          <w:ilvl w:val="0"/>
          <w:numId w:val="14"/>
        </w:numPr>
      </w:pPr>
      <w:r>
        <w:t>Session Establish</w:t>
      </w:r>
    </w:p>
    <w:p w:rsidR="00B409A6" w:rsidRDefault="00B409A6" w:rsidP="00B409A6">
      <w:pPr>
        <w:pStyle w:val="Szvegtrzs"/>
        <w:numPr>
          <w:ilvl w:val="0"/>
          <w:numId w:val="14"/>
        </w:numPr>
      </w:pPr>
      <w:r>
        <w:t>Session Management</w:t>
      </w:r>
    </w:p>
    <w:p w:rsidR="00D30AFE" w:rsidRDefault="00D30AFE" w:rsidP="00D30AFE">
      <w:pPr>
        <w:pStyle w:val="Szvegtrzs"/>
      </w:pPr>
    </w:p>
    <w:p w:rsidR="00D30AFE" w:rsidRDefault="00D30AFE" w:rsidP="00D30AFE">
      <w:pPr>
        <w:pStyle w:val="Szvegtrzs"/>
      </w:pPr>
      <w:r>
        <w:t>The Session Establish Service has two interfaces:</w:t>
      </w:r>
    </w:p>
    <w:p w:rsidR="00D30AFE" w:rsidRDefault="00D30AFE" w:rsidP="00D30AFE">
      <w:pPr>
        <w:pStyle w:val="Szvegtrzs"/>
        <w:numPr>
          <w:ilvl w:val="0"/>
          <w:numId w:val="17"/>
        </w:numPr>
      </w:pPr>
      <w:r>
        <w:t>Connect to Consumer</w:t>
      </w:r>
    </w:p>
    <w:p w:rsidR="00D30AFE" w:rsidRDefault="00D30AFE" w:rsidP="00D30AFE">
      <w:pPr>
        <w:pStyle w:val="Szvegtrzs"/>
        <w:numPr>
          <w:ilvl w:val="0"/>
          <w:numId w:val="17"/>
        </w:numPr>
      </w:pPr>
      <w:r>
        <w:t>Connect to Provider</w:t>
      </w:r>
    </w:p>
    <w:p w:rsidR="00B409A6" w:rsidRDefault="00B409A6" w:rsidP="00B409A6">
      <w:pPr>
        <w:pStyle w:val="Szvegtrzs"/>
      </w:pPr>
    </w:p>
    <w:p w:rsidR="00610A4C" w:rsidRDefault="004D00EC" w:rsidP="003A1C39">
      <w:bookmarkStart w:id="5" w:name="_Toc375650016"/>
      <w:r>
        <w:rPr>
          <w:noProof/>
        </w:rPr>
        <w:lastRenderedPageBreak/>
        <w:pict>
          <v:shape id="_x0000_s1029" type="#_x0000_t202" style="position:absolute;margin-left:-30.25pt;margin-top:38.4pt;width:438.75pt;height:14.5pt;z-index:251664384" stroked="f">
            <v:textbox style="mso-next-textbox:#_x0000_s1029" inset="0,0,0,0">
              <w:txbxContent>
                <w:p w:rsidR="00536F1D" w:rsidRPr="003A18EE" w:rsidRDefault="00536F1D" w:rsidP="00536F1D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4D00EC">
                    <w:fldChar w:fldCharType="begin"/>
                  </w:r>
                  <w:r w:rsidR="004D00EC">
                    <w:instrText xml:space="preserve"> SEQ Figure \* ARABIC </w:instrText>
                  </w:r>
                  <w:r w:rsidR="004D00EC">
                    <w:fldChar w:fldCharType="separate"/>
                  </w:r>
                  <w:r w:rsidR="003E7C30">
                    <w:rPr>
                      <w:noProof/>
                    </w:rPr>
                    <w:t>2</w:t>
                  </w:r>
                  <w:r w:rsidR="004D00EC">
                    <w:rPr>
                      <w:noProof/>
                    </w:rPr>
                    <w:fldChar w:fldCharType="end"/>
                  </w:r>
                  <w:r>
                    <w:t xml:space="preserve"> The inter-cloud orchestration process</w:t>
                  </w:r>
                </w:p>
              </w:txbxContent>
            </v:textbox>
            <w10:wrap type="topAndBottom"/>
          </v:shape>
        </w:pict>
      </w:r>
      <w:r w:rsidR="00536F1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-1229995</wp:posOffset>
            </wp:positionH>
            <wp:positionV relativeFrom="paragraph">
              <wp:posOffset>647065</wp:posOffset>
            </wp:positionV>
            <wp:extent cx="7486015" cy="4385310"/>
            <wp:effectExtent l="19050" t="0" r="635" b="0"/>
            <wp:wrapTopAndBottom/>
            <wp:docPr id="5" name="Kép 4" descr="C:\Users\sga\Downloads\TDK Szeles Nikolett\Arrowhead-at-REST-M3-blocks-by SZN with 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ga\Downloads\TDK Szeles Nikolett\Arrowhead-at-REST-M3-blocks-by SZN with num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438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9A6" w:rsidRPr="003A1C39">
        <w:t xml:space="preserve">These Services are part of the inter-Cloud orchestration process </w:t>
      </w:r>
      <w:r w:rsidR="003A1C39" w:rsidRPr="003A1C39">
        <w:t>(Figure 2)</w:t>
      </w:r>
      <w:r w:rsidR="00BB6D3A">
        <w:t>.</w:t>
      </w:r>
    </w:p>
    <w:p w:rsidR="00610A4C" w:rsidRDefault="00610A4C" w:rsidP="003A1C39"/>
    <w:p w:rsidR="00D30AFE" w:rsidRDefault="00D30AFE" w:rsidP="003A1C39">
      <w:pPr>
        <w:rPr>
          <w:bCs/>
        </w:rPr>
      </w:pPr>
      <w:r w:rsidRPr="003A1C39">
        <w:rPr>
          <w:bCs/>
        </w:rPr>
        <w:t>The</w:t>
      </w:r>
      <w:r w:rsidR="0093127D">
        <w:rPr>
          <w:bCs/>
        </w:rPr>
        <w:t xml:space="preserve"> built up data</w:t>
      </w:r>
      <w:r w:rsidRPr="003A1C39">
        <w:rPr>
          <w:bCs/>
        </w:rPr>
        <w:t xml:space="preserve"> path </w:t>
      </w:r>
      <w:r w:rsidR="003A1C39" w:rsidRPr="003A1C39">
        <w:rPr>
          <w:bCs/>
        </w:rPr>
        <w:t>is depicted in Figure 3</w:t>
      </w:r>
      <w:r w:rsidRPr="003A1C39">
        <w:rPr>
          <w:bCs/>
        </w:rPr>
        <w:t>.</w:t>
      </w:r>
    </w:p>
    <w:p w:rsidR="00536F1D" w:rsidRPr="003A1C39" w:rsidRDefault="00536F1D" w:rsidP="003A1C39"/>
    <w:p w:rsidR="00D30AFE" w:rsidRDefault="00D30AFE" w:rsidP="00D30AFE">
      <w:pPr>
        <w:pStyle w:val="Kpalrs"/>
        <w:keepNext/>
      </w:pPr>
      <w:r>
        <w:t xml:space="preserve">Figure </w:t>
      </w:r>
      <w:r w:rsidR="003A1C39">
        <w:t>3</w:t>
      </w:r>
      <w:r>
        <w:t xml:space="preserve"> The datapath </w:t>
      </w:r>
    </w:p>
    <w:p w:rsidR="00D30AFE" w:rsidRDefault="00D30AFE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  <w:r>
        <w:rPr>
          <w:rFonts w:ascii="Calibri" w:eastAsia="MS PGothic" w:hAnsi="Calibri" w:cs="Lucida Grande"/>
          <w:noProof/>
          <w:sz w:val="48"/>
          <w:szCs w:val="48"/>
          <w:lang w:val="en-GB" w:eastAsia="en-GB"/>
        </w:rPr>
        <w:drawing>
          <wp:inline distT="0" distB="0" distL="0" distR="0">
            <wp:extent cx="5572125" cy="2466975"/>
            <wp:effectExtent l="19050" t="0" r="9525" b="0"/>
            <wp:docPr id="2" name="Kép 2" descr="C:\Users\sga\Downloads\TDK Szeles Nikolett\Képek\2cloud ada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\Downloads\TDK Szeles Nikolett\Képek\2cloud adat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53" w:rsidRPr="005556A8" w:rsidRDefault="00AA4DCB" w:rsidP="001673FC">
      <w:pPr>
        <w:pStyle w:val="Cm"/>
      </w:pPr>
      <w:r>
        <w:lastRenderedPageBreak/>
        <w:t>U</w:t>
      </w:r>
      <w:r w:rsidR="0041576F">
        <w:t>se</w:t>
      </w:r>
      <w:r>
        <w:t>-</w:t>
      </w:r>
      <w:r w:rsidR="0041576F">
        <w:t>cases</w:t>
      </w:r>
      <w:bookmarkEnd w:id="5"/>
    </w:p>
    <w:p w:rsidR="003A7653" w:rsidRDefault="003A7653" w:rsidP="003A7653">
      <w:pPr>
        <w:pStyle w:val="Kpalrs"/>
      </w:pPr>
      <w:r>
        <w:t xml:space="preserve">Table </w:t>
      </w:r>
      <w:r w:rsidR="005556A8">
        <w:t>2.</w:t>
      </w:r>
      <w:r w:rsidR="004D00EC">
        <w:fldChar w:fldCharType="begin"/>
      </w:r>
      <w:r w:rsidR="004D00EC">
        <w:instrText xml:space="preserve"> SEQ Table \* ARABIC </w:instrText>
      </w:r>
      <w:r w:rsidR="004D00EC">
        <w:fldChar w:fldCharType="separate"/>
      </w:r>
      <w:r w:rsidR="004D00EC">
        <w:fldChar w:fldCharType="end"/>
      </w:r>
      <w:r>
        <w:t xml:space="preserve"> Use-case description</w:t>
      </w:r>
      <w:r w:rsidR="0073471F">
        <w:t xml:space="preserve"> for Connect To Consumer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305E39" w:rsidRPr="00A963DB" w:rsidTr="00181D09">
        <w:tc>
          <w:tcPr>
            <w:tcW w:w="8997" w:type="dxa"/>
          </w:tcPr>
          <w:p w:rsidR="00305E39" w:rsidRPr="00A963DB" w:rsidRDefault="00305E39" w:rsidP="00F83A6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F83A60">
              <w:t>Connect-To-Consumer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305E39" w:rsidRPr="006411A6" w:rsidRDefault="00344F05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is tasked to </w:t>
            </w:r>
            <w:r w:rsidR="00FC019B">
              <w:rPr>
                <w:lang w:val="en-US"/>
              </w:rPr>
              <w:t>connect to the Consumer and mediate between the Broker and the Consumer.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8475AA" w:rsidRDefault="00305E39" w:rsidP="00181D09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="00D81764" w:rsidRPr="00D81764">
              <w:rPr>
                <w:lang w:val="en-US"/>
              </w:rPr>
              <w:t>:</w:t>
            </w:r>
          </w:p>
          <w:p w:rsidR="00305E39" w:rsidRPr="008475AA" w:rsidRDefault="005556A8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Gatekeeper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305E39" w:rsidRPr="006411A6" w:rsidRDefault="005556A8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</w:t>
            </w:r>
            <w:r w:rsidR="00344F05" w:rsidRPr="00344F05">
              <w:rPr>
                <w:lang w:val="en-US"/>
              </w:rPr>
              <w:t xml:space="preserve">compliant </w:t>
            </w:r>
            <w:r>
              <w:rPr>
                <w:lang w:val="en-US"/>
              </w:rPr>
              <w:t>AMQP Broker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8475AA" w:rsidRDefault="00D81764" w:rsidP="00181D09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305E39" w:rsidRPr="008475AA" w:rsidRDefault="0037751B" w:rsidP="0037751B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InterCloud</w:t>
            </w:r>
            <w:proofErr w:type="spellEnd"/>
            <w:r>
              <w:rPr>
                <w:lang w:val="en-US"/>
              </w:rPr>
              <w:t xml:space="preserve"> o</w:t>
            </w:r>
            <w:r w:rsidR="00344F05">
              <w:rPr>
                <w:lang w:val="en-US"/>
              </w:rPr>
              <w:t xml:space="preserve">rchestration </w:t>
            </w:r>
            <w:r w:rsidR="008D1EC7">
              <w:rPr>
                <w:lang w:val="en-US"/>
              </w:rPr>
              <w:t>process was started by a consuming</w:t>
            </w:r>
            <w:r w:rsidR="00344F05">
              <w:rPr>
                <w:lang w:val="en-US"/>
              </w:rPr>
              <w:t xml:space="preserve"> Application System.</w:t>
            </w:r>
          </w:p>
        </w:tc>
      </w:tr>
      <w:tr w:rsidR="00305E39" w:rsidRPr="006411A6" w:rsidTr="00181D09">
        <w:tc>
          <w:tcPr>
            <w:tcW w:w="8997" w:type="dxa"/>
          </w:tcPr>
          <w:p w:rsidR="00305E39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3A7653" w:rsidRPr="00B409A6" w:rsidRDefault="00B409A6" w:rsidP="00B409A6">
            <w:pPr>
              <w:spacing w:after="120"/>
              <w:rPr>
                <w:lang w:val="en-US"/>
              </w:rPr>
            </w:pPr>
            <w:r w:rsidRPr="00B409A6">
              <w:rPr>
                <w:lang w:val="en-US"/>
              </w:rPr>
              <w:t>1-</w:t>
            </w:r>
            <w:r>
              <w:rPr>
                <w:lang w:val="en-US"/>
              </w:rPr>
              <w:t xml:space="preserve"> </w:t>
            </w:r>
            <w:r w:rsidRPr="00B409A6">
              <w:rPr>
                <w:lang w:val="en-US"/>
              </w:rPr>
              <w:t xml:space="preserve">The Gatekeeper sends a </w:t>
            </w:r>
            <w:proofErr w:type="spellStart"/>
            <w:r w:rsidRPr="00B409A6">
              <w:rPr>
                <w:lang w:val="en-US"/>
              </w:rPr>
              <w:t>ConnectToConsumerRequest</w:t>
            </w:r>
            <w:proofErr w:type="spellEnd"/>
            <w:r w:rsidRPr="00B409A6">
              <w:rPr>
                <w:lang w:val="en-US"/>
              </w:rPr>
              <w:t xml:space="preserve"> to the Gateway.</w:t>
            </w:r>
          </w:p>
          <w:p w:rsidR="00706A57" w:rsidRDefault="003A7653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A63039">
              <w:rPr>
                <w:lang w:val="en-US"/>
              </w:rPr>
              <w:t xml:space="preserve"> The Gateway</w:t>
            </w:r>
            <w:r w:rsidR="0074151E">
              <w:rPr>
                <w:lang w:val="en-US"/>
              </w:rPr>
              <w:t xml:space="preserve"> internally</w:t>
            </w:r>
            <w:r w:rsidR="00A63039">
              <w:rPr>
                <w:lang w:val="en-US"/>
              </w:rPr>
              <w:t xml:space="preserve"> add</w:t>
            </w:r>
            <w:r w:rsidR="00BB6D3A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new </w:t>
            </w:r>
            <w:proofErr w:type="spellStart"/>
            <w:r w:rsidR="00A63039">
              <w:rPr>
                <w:lang w:val="en-US"/>
              </w:rPr>
              <w:t>ActiveSession</w:t>
            </w:r>
            <w:proofErr w:type="spellEnd"/>
            <w:r w:rsidR="00A63039">
              <w:rPr>
                <w:lang w:val="en-US"/>
              </w:rPr>
              <w:t xml:space="preserve"> object to the </w:t>
            </w:r>
            <w:proofErr w:type="spellStart"/>
            <w:r w:rsidR="00A63039">
              <w:rPr>
                <w:lang w:val="en-US"/>
              </w:rPr>
              <w:t>activeSessions</w:t>
            </w:r>
            <w:proofErr w:type="spellEnd"/>
            <w:r w:rsidR="00A63039">
              <w:rPr>
                <w:lang w:val="en-US"/>
              </w:rPr>
              <w:t xml:space="preserve"> </w:t>
            </w:r>
            <w:proofErr w:type="spellStart"/>
            <w:r w:rsidR="00A63039">
              <w:rPr>
                <w:lang w:val="en-US"/>
              </w:rPr>
              <w:t>HashMap</w:t>
            </w:r>
            <w:proofErr w:type="spellEnd"/>
            <w:r w:rsidR="0074151E">
              <w:rPr>
                <w:lang w:val="en-US"/>
              </w:rPr>
              <w:t>.</w:t>
            </w:r>
          </w:p>
          <w:p w:rsidR="00305E39" w:rsidRDefault="003A7653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A63039">
              <w:rPr>
                <w:lang w:val="en-US"/>
              </w:rPr>
              <w:t xml:space="preserve"> The Gateway starts a new thread (secure/insecure based on connection mode)</w:t>
            </w:r>
            <w:r w:rsidR="0074151E">
              <w:rPr>
                <w:lang w:val="en-US"/>
              </w:rPr>
              <w:t>.</w:t>
            </w:r>
          </w:p>
          <w:p w:rsidR="00706A57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4- The Gateway sends a </w:t>
            </w:r>
            <w:proofErr w:type="spellStart"/>
            <w:r>
              <w:rPr>
                <w:lang w:val="en-US"/>
              </w:rPr>
              <w:t>ConnectToConsumerResponse</w:t>
            </w:r>
            <w:proofErr w:type="spellEnd"/>
            <w:r>
              <w:rPr>
                <w:lang w:val="en-US"/>
              </w:rPr>
              <w:t xml:space="preserve"> to the Gatekeeper</w:t>
            </w:r>
            <w:r w:rsidR="0074151E">
              <w:rPr>
                <w:lang w:val="en-US"/>
              </w:rPr>
              <w:t>.</w:t>
            </w:r>
          </w:p>
          <w:p w:rsidR="00A63039" w:rsidRDefault="00A63039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thread: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63039">
              <w:rPr>
                <w:lang w:val="en-US"/>
              </w:rPr>
              <w:t>- The Gateway create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</w:t>
            </w:r>
            <w:proofErr w:type="spellStart"/>
            <w:r w:rsidR="00A63039">
              <w:rPr>
                <w:lang w:val="en-US"/>
              </w:rPr>
              <w:t>serverSocket</w:t>
            </w:r>
            <w:proofErr w:type="spellEnd"/>
            <w:r w:rsidR="00A63039">
              <w:rPr>
                <w:lang w:val="en-US"/>
              </w:rPr>
              <w:t>/</w:t>
            </w:r>
            <w:proofErr w:type="spellStart"/>
            <w:r w:rsidR="00A63039">
              <w:rPr>
                <w:lang w:val="en-US"/>
              </w:rPr>
              <w:t>sslServerSocket</w:t>
            </w:r>
            <w:proofErr w:type="spellEnd"/>
            <w:r w:rsidR="0074151E">
              <w:rPr>
                <w:lang w:val="en-US"/>
              </w:rPr>
              <w:t>.</w:t>
            </w:r>
            <w:r w:rsidR="00A63039">
              <w:rPr>
                <w:lang w:val="en-US"/>
              </w:rPr>
              <w:t xml:space="preserve"> 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63039">
              <w:rPr>
                <w:lang w:val="en-US"/>
              </w:rPr>
              <w:t xml:space="preserve"> – The Consumer connect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to the port of the </w:t>
            </w:r>
            <w:proofErr w:type="spellStart"/>
            <w:r w:rsidR="00A63039">
              <w:rPr>
                <w:lang w:val="en-US"/>
              </w:rPr>
              <w:t>serverSocket</w:t>
            </w:r>
            <w:proofErr w:type="spellEnd"/>
            <w:r w:rsidR="0074151E">
              <w:rPr>
                <w:lang w:val="en-US"/>
              </w:rPr>
              <w:t>.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63039">
              <w:rPr>
                <w:lang w:val="en-US"/>
              </w:rPr>
              <w:t xml:space="preserve"> -  The Gateway accept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connection and create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socket/</w:t>
            </w:r>
            <w:proofErr w:type="spellStart"/>
            <w:r w:rsidR="00A63039">
              <w:rPr>
                <w:lang w:val="en-US"/>
              </w:rPr>
              <w:t>SSLSocket</w:t>
            </w:r>
            <w:proofErr w:type="spellEnd"/>
            <w:r w:rsidR="00A63039">
              <w:rPr>
                <w:lang w:val="en-US"/>
              </w:rPr>
              <w:t xml:space="preserve"> for the Consumer</w:t>
            </w:r>
            <w:r w:rsidR="0074151E">
              <w:rPr>
                <w:lang w:val="en-US"/>
              </w:rPr>
              <w:t>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63039">
              <w:rPr>
                <w:lang w:val="en-US"/>
              </w:rPr>
              <w:t xml:space="preserve"> – The Gateway 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request from the Consumer through the socket/</w:t>
            </w:r>
            <w:proofErr w:type="spellStart"/>
            <w:r w:rsidR="00A63039">
              <w:rPr>
                <w:lang w:val="en-US"/>
              </w:rPr>
              <w:t>SSLSocket</w:t>
            </w:r>
            <w:proofErr w:type="spellEnd"/>
            <w:r w:rsidR="00A63039">
              <w:rPr>
                <w:lang w:val="en-US"/>
              </w:rPr>
              <w:t xml:space="preserve"> and forward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it to the Broker</w:t>
            </w:r>
            <w:r w:rsidR="0074151E">
              <w:rPr>
                <w:lang w:val="en-US"/>
              </w:rPr>
              <w:t>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63039">
              <w:rPr>
                <w:lang w:val="en-US"/>
              </w:rPr>
              <w:t>-  The Gateway 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response from the Provider through the Broker and forward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it to the Consumer through the socket</w:t>
            </w:r>
            <w:r w:rsidR="0074151E">
              <w:rPr>
                <w:lang w:val="en-US"/>
              </w:rPr>
              <w:t xml:space="preserve"> towards the consumer.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63039">
              <w:rPr>
                <w:lang w:val="en-US"/>
              </w:rPr>
              <w:t>- The Gateway checks the control messages from Broker</w:t>
            </w:r>
            <w:r w:rsidR="0074151E">
              <w:rPr>
                <w:lang w:val="en-US"/>
              </w:rPr>
              <w:t>.</w:t>
            </w:r>
          </w:p>
          <w:p w:rsidR="00A63039" w:rsidRPr="0037217F" w:rsidRDefault="00706A57" w:rsidP="00706A57">
            <w:pPr>
              <w:spacing w:after="120"/>
              <w:rPr>
                <w:u w:val="single"/>
                <w:lang w:val="en-US"/>
              </w:rPr>
            </w:pPr>
            <w:r>
              <w:rPr>
                <w:lang w:val="en-US"/>
              </w:rPr>
              <w:t>11</w:t>
            </w:r>
            <w:r w:rsidR="00A63039">
              <w:rPr>
                <w:lang w:val="en-US"/>
              </w:rPr>
              <w:t xml:space="preserve">- Repeat the steps </w:t>
            </w:r>
            <w:r>
              <w:rPr>
                <w:lang w:val="en-US"/>
              </w:rPr>
              <w:t>8-10</w:t>
            </w:r>
            <w:r w:rsidR="0074151E">
              <w:rPr>
                <w:lang w:val="en-US"/>
              </w:rPr>
              <w:t>.</w:t>
            </w:r>
            <w:r w:rsidR="00A63039">
              <w:rPr>
                <w:lang w:val="en-US"/>
              </w:rPr>
              <w:t xml:space="preserve"> until one of the sockets </w:t>
            </w:r>
            <w:r w:rsidR="0074151E">
              <w:rPr>
                <w:lang w:val="en-US"/>
              </w:rPr>
              <w:t xml:space="preserve">gets </w:t>
            </w:r>
            <w:r w:rsidR="00A63039">
              <w:rPr>
                <w:lang w:val="en-US"/>
              </w:rPr>
              <w:t xml:space="preserve">closed or </w:t>
            </w:r>
            <w:r w:rsidR="0074151E">
              <w:rPr>
                <w:lang w:val="en-US"/>
              </w:rPr>
              <w:t xml:space="preserve">it </w:t>
            </w:r>
            <w:r w:rsidR="00A63039">
              <w:rPr>
                <w:lang w:val="en-US"/>
              </w:rPr>
              <w:t>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“close” message from Broker via </w:t>
            </w:r>
            <w:r w:rsidR="0074151E">
              <w:rPr>
                <w:lang w:val="en-US"/>
              </w:rPr>
              <w:t>“</w:t>
            </w:r>
            <w:proofErr w:type="spellStart"/>
            <w:r w:rsidR="00A63039">
              <w:rPr>
                <w:lang w:val="en-US"/>
              </w:rPr>
              <w:t>controlQueue</w:t>
            </w:r>
            <w:proofErr w:type="spellEnd"/>
            <w:r w:rsidR="0074151E">
              <w:rPr>
                <w:lang w:val="en-US"/>
              </w:rPr>
              <w:t>”.</w:t>
            </w:r>
          </w:p>
        </w:tc>
      </w:tr>
      <w:tr w:rsidR="00305E39" w:rsidRPr="008475AA" w:rsidTr="001F36B4">
        <w:trPr>
          <w:trHeight w:val="998"/>
        </w:trPr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lastRenderedPageBreak/>
              <w:t>Alternative flows</w:t>
            </w:r>
            <w:r w:rsidRPr="006411A6">
              <w:rPr>
                <w:lang w:val="en-US"/>
              </w:rPr>
              <w:t>:</w:t>
            </w:r>
          </w:p>
          <w:p w:rsidR="00E14E7D" w:rsidRPr="006411A6" w:rsidRDefault="00610A4C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secure mode, the Gateway encrypts every message. Before forward</w:t>
            </w:r>
            <w:r w:rsidR="0074151E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them, it generates a new unique and random AES (Advanced Encryption Standard) Key and initialization vector, encrypts them with RSA and send them to the Provider’s Gateway through the Broker.  When a new message arrives from Broker, the Gateway decrypts it with the AES Key.</w:t>
            </w:r>
          </w:p>
        </w:tc>
      </w:tr>
    </w:tbl>
    <w:p w:rsidR="00610A4C" w:rsidRDefault="00610A4C" w:rsidP="002365F2">
      <w:pPr>
        <w:pStyle w:val="Kpalrs"/>
      </w:pPr>
      <w:bookmarkStart w:id="6" w:name="_Toc375650018"/>
    </w:p>
    <w:p w:rsidR="002365F2" w:rsidRPr="00610A4C" w:rsidRDefault="002365F2" w:rsidP="00610A4C">
      <w:pPr>
        <w:rPr>
          <w:b/>
          <w:bCs/>
          <w:color w:val="4F81BD" w:themeColor="accent1"/>
          <w:sz w:val="18"/>
          <w:szCs w:val="18"/>
        </w:rPr>
      </w:pPr>
      <w:r w:rsidRPr="00610A4C">
        <w:rPr>
          <w:b/>
          <w:bCs/>
          <w:color w:val="4F81BD" w:themeColor="accent1"/>
          <w:sz w:val="18"/>
          <w:szCs w:val="18"/>
        </w:rPr>
        <w:t>Table 3.</w:t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begin"/>
      </w:r>
      <w:r w:rsidR="003359C7" w:rsidRPr="00610A4C">
        <w:rPr>
          <w:b/>
          <w:bCs/>
          <w:color w:val="4F81BD" w:themeColor="accent1"/>
          <w:sz w:val="18"/>
          <w:szCs w:val="18"/>
        </w:rPr>
        <w:instrText xml:space="preserve"> SEQ Table \* ARABIC </w:instrText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end"/>
      </w:r>
      <w:r w:rsidRPr="00610A4C">
        <w:rPr>
          <w:b/>
          <w:bCs/>
          <w:color w:val="4F81BD" w:themeColor="accent1"/>
          <w:sz w:val="18"/>
          <w:szCs w:val="18"/>
        </w:rPr>
        <w:t xml:space="preserve"> Use-case description</w:t>
      </w:r>
      <w:r w:rsidR="0073471F" w:rsidRPr="00610A4C">
        <w:rPr>
          <w:b/>
          <w:bCs/>
          <w:color w:val="4F81BD" w:themeColor="accent1"/>
          <w:sz w:val="18"/>
          <w:szCs w:val="18"/>
        </w:rPr>
        <w:t xml:space="preserve"> for Connect To Provider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2365F2" w:rsidRPr="00A963DB" w:rsidTr="00885DFA">
        <w:tc>
          <w:tcPr>
            <w:tcW w:w="8997" w:type="dxa"/>
          </w:tcPr>
          <w:p w:rsidR="002365F2" w:rsidRPr="00A963DB" w:rsidRDefault="002365F2" w:rsidP="002365F2">
            <w:pPr>
              <w:spacing w:after="120"/>
            </w:pPr>
            <w:r w:rsidRPr="006411A6">
              <w:rPr>
                <w:b/>
              </w:rPr>
              <w:t>ID</w:t>
            </w:r>
            <w:r>
              <w:t>: Connect-To-Provider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is tasked to connect to the Consumer and mediate between the Broker and the </w:t>
            </w:r>
            <w:r>
              <w:t>Provider</w:t>
            </w:r>
            <w:r>
              <w:rPr>
                <w:lang w:val="en-US"/>
              </w:rPr>
              <w:t>.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D81764">
              <w:rPr>
                <w:lang w:val="en-US"/>
              </w:rPr>
              <w:t>:</w:t>
            </w:r>
          </w:p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Gatekeeper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</w:t>
            </w:r>
            <w:r w:rsidRPr="00344F05">
              <w:rPr>
                <w:lang w:val="en-US"/>
              </w:rPr>
              <w:t xml:space="preserve">compliant </w:t>
            </w:r>
            <w:r>
              <w:rPr>
                <w:lang w:val="en-US"/>
              </w:rPr>
              <w:t>AMQP Broker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Inter</w:t>
            </w:r>
            <w:r w:rsidR="007745D3">
              <w:rPr>
                <w:lang w:val="en-US"/>
              </w:rPr>
              <w:t>-</w:t>
            </w:r>
            <w:r>
              <w:rPr>
                <w:lang w:val="en-US"/>
              </w:rPr>
              <w:t>Cloud orchestration process was started by a consuming Application System.</w:t>
            </w:r>
          </w:p>
        </w:tc>
      </w:tr>
      <w:tr w:rsidR="002365F2" w:rsidRPr="006411A6" w:rsidTr="00885DFA">
        <w:tc>
          <w:tcPr>
            <w:tcW w:w="8997" w:type="dxa"/>
          </w:tcPr>
          <w:p w:rsidR="002365F2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 w:rsidRPr="00B409A6">
              <w:rPr>
                <w:lang w:val="en-US"/>
              </w:rPr>
              <w:t>1-</w:t>
            </w:r>
            <w:r>
              <w:rPr>
                <w:lang w:val="en-US"/>
              </w:rPr>
              <w:t xml:space="preserve"> </w:t>
            </w:r>
            <w:r w:rsidRPr="00B409A6">
              <w:rPr>
                <w:lang w:val="en-US"/>
              </w:rPr>
              <w:t xml:space="preserve">The Gatekeeper sends a </w:t>
            </w:r>
            <w:proofErr w:type="spellStart"/>
            <w:r w:rsidRPr="00B409A6">
              <w:rPr>
                <w:lang w:val="en-US"/>
              </w:rPr>
              <w:t>ConnectTo</w:t>
            </w:r>
            <w:r>
              <w:rPr>
                <w:lang w:val="en-US"/>
              </w:rPr>
              <w:t>Provider</w:t>
            </w:r>
            <w:r w:rsidRPr="00B409A6">
              <w:rPr>
                <w:lang w:val="en-US"/>
              </w:rPr>
              <w:t>Request</w:t>
            </w:r>
            <w:proofErr w:type="spellEnd"/>
            <w:r w:rsidRPr="00B409A6">
              <w:rPr>
                <w:lang w:val="en-US"/>
              </w:rPr>
              <w:t xml:space="preserve"> to the Gateway.</w:t>
            </w:r>
          </w:p>
          <w:p w:rsidR="00706A57" w:rsidRPr="00B409A6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2- The Gateway </w:t>
            </w:r>
            <w:r w:rsidR="00536F1D">
              <w:rPr>
                <w:lang w:val="en-US"/>
              </w:rPr>
              <w:t>creates</w:t>
            </w:r>
            <w:r>
              <w:rPr>
                <w:lang w:val="en-US"/>
              </w:rPr>
              <w:t xml:space="preserve"> a unique </w:t>
            </w:r>
            <w:proofErr w:type="spellStart"/>
            <w:r>
              <w:rPr>
                <w:lang w:val="en-US"/>
              </w:rPr>
              <w:t>queueName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controlQueueName</w:t>
            </w:r>
            <w:proofErr w:type="spellEnd"/>
            <w:r>
              <w:rPr>
                <w:lang w:val="en-US"/>
              </w:rPr>
              <w:t xml:space="preserve"> based on a random number and the current time.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 The Gateway add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new </w:t>
            </w:r>
            <w:proofErr w:type="spellStart"/>
            <w:r>
              <w:rPr>
                <w:lang w:val="en-US"/>
              </w:rPr>
              <w:t>ActiveSession</w:t>
            </w:r>
            <w:proofErr w:type="spellEnd"/>
            <w:r>
              <w:rPr>
                <w:lang w:val="en-US"/>
              </w:rPr>
              <w:t xml:space="preserve"> object to the </w:t>
            </w:r>
            <w:proofErr w:type="spellStart"/>
            <w:r>
              <w:rPr>
                <w:lang w:val="en-US"/>
              </w:rPr>
              <w:t>activeSessions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4- The Gateway starts a new thread (secure/insecure based on connection mode)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5- The Gateway sends a </w:t>
            </w:r>
            <w:proofErr w:type="spellStart"/>
            <w:r>
              <w:rPr>
                <w:lang w:val="en-US"/>
              </w:rPr>
              <w:t>ConnectToProviderResponse</w:t>
            </w:r>
            <w:proofErr w:type="spellEnd"/>
            <w:r>
              <w:rPr>
                <w:lang w:val="en-US"/>
              </w:rPr>
              <w:t xml:space="preserve"> to the Gatekeeper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thread: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5- The Gateway create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socket/</w:t>
            </w:r>
            <w:proofErr w:type="spellStart"/>
            <w:r>
              <w:rPr>
                <w:lang w:val="en-US"/>
              </w:rPr>
              <w:t>SSLSocket</w:t>
            </w:r>
            <w:proofErr w:type="spellEnd"/>
            <w:r>
              <w:rPr>
                <w:lang w:val="en-US"/>
              </w:rPr>
              <w:t xml:space="preserve"> for the </w:t>
            </w:r>
            <w:r w:rsidR="00B94804">
              <w:rPr>
                <w:lang w:val="en-US"/>
              </w:rPr>
              <w:t>Provider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 – The Gateway 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request from the Consumer through the Broker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9-  The Gateway 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response from the Provider through the </w:t>
            </w:r>
            <w:r w:rsidR="00B94804">
              <w:rPr>
                <w:lang w:val="en-US"/>
              </w:rPr>
              <w:t>socket</w:t>
            </w:r>
            <w:r>
              <w:rPr>
                <w:lang w:val="en-US"/>
              </w:rPr>
              <w:t xml:space="preserve"> and forward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it to the </w:t>
            </w:r>
            <w:r w:rsidR="00B94804">
              <w:rPr>
                <w:lang w:val="en-US"/>
              </w:rPr>
              <w:t>Consumer’s Gateway</w:t>
            </w:r>
            <w:r>
              <w:rPr>
                <w:lang w:val="en-US"/>
              </w:rPr>
              <w:t xml:space="preserve"> through </w:t>
            </w:r>
            <w:r w:rsidR="007745D3">
              <w:rPr>
                <w:lang w:val="en-US"/>
              </w:rPr>
              <w:t xml:space="preserve">AMQP. 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10- The Gateway checks the control messages from </w:t>
            </w:r>
            <w:r w:rsidR="007745D3">
              <w:rPr>
                <w:lang w:val="en-US"/>
              </w:rPr>
              <w:t xml:space="preserve">its partner Gateway. </w:t>
            </w:r>
          </w:p>
          <w:p w:rsidR="002365F2" w:rsidRPr="006411A6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11- Repeat the steps 8-10. until one of the sockets</w:t>
            </w:r>
            <w:r w:rsidR="007745D3">
              <w:rPr>
                <w:lang w:val="en-US"/>
              </w:rPr>
              <w:t xml:space="preserve"> get</w:t>
            </w:r>
            <w:r>
              <w:rPr>
                <w:lang w:val="en-US"/>
              </w:rPr>
              <w:t xml:space="preserve"> closed or </w:t>
            </w:r>
            <w:r w:rsidR="007745D3">
              <w:rPr>
                <w:lang w:val="en-US"/>
              </w:rPr>
              <w:t xml:space="preserve">the Gateway </w:t>
            </w:r>
            <w:r>
              <w:rPr>
                <w:lang w:val="en-US"/>
              </w:rPr>
              <w:t>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“close” message from Broker via </w:t>
            </w:r>
            <w:r w:rsidR="007745D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controlQueue</w:t>
            </w:r>
            <w:proofErr w:type="spellEnd"/>
            <w:r w:rsidR="007745D3">
              <w:rPr>
                <w:lang w:val="en-US"/>
              </w:rPr>
              <w:t>.</w:t>
            </w:r>
          </w:p>
        </w:tc>
      </w:tr>
      <w:tr w:rsidR="0037217F" w:rsidRPr="006411A6" w:rsidTr="00885DFA">
        <w:tc>
          <w:tcPr>
            <w:tcW w:w="8997" w:type="dxa"/>
          </w:tcPr>
          <w:p w:rsidR="0037217F" w:rsidRDefault="0037217F">
            <w:pPr>
              <w:rPr>
                <w:lang w:val="en-US"/>
              </w:rPr>
            </w:pPr>
            <w:r w:rsidRPr="00F54FB5">
              <w:rPr>
                <w:b/>
                <w:lang w:val="en-US"/>
              </w:rPr>
              <w:lastRenderedPageBreak/>
              <w:t>Postconditions</w:t>
            </w:r>
            <w:r w:rsidRPr="00F54FB5">
              <w:rPr>
                <w:lang w:val="en-US"/>
              </w:rPr>
              <w:t>:</w:t>
            </w:r>
          </w:p>
          <w:p w:rsidR="0037217F" w:rsidRDefault="0037217F"/>
        </w:tc>
      </w:tr>
      <w:tr w:rsidR="002365F2" w:rsidRPr="008475AA" w:rsidTr="00885DFA">
        <w:trPr>
          <w:trHeight w:val="998"/>
        </w:trPr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C14045" w:rsidP="00C140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secure mode, the Gateway encrypts every message. Before forward</w:t>
            </w:r>
            <w:r w:rsidR="00A73B85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them, it generates a new unique and random AES (Advanced Encryption Standard) Key and initialization vector, encrypts them with RSA and send</w:t>
            </w:r>
            <w:r w:rsidR="00A73B85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them to the Provider’s Gateway through the Broker. When a new message arrives from Broker, the Gateway decrypts it with the AES Key.</w:t>
            </w:r>
          </w:p>
        </w:tc>
      </w:tr>
    </w:tbl>
    <w:p w:rsidR="00610A4C" w:rsidRDefault="00610A4C" w:rsidP="0073471F">
      <w:pPr>
        <w:pStyle w:val="Kpalrs"/>
      </w:pPr>
    </w:p>
    <w:p w:rsidR="001D7F47" w:rsidRDefault="001D7F47" w:rsidP="001D7F47">
      <w:r>
        <w:t>The payload encryption is depicted in Figure 4.</w:t>
      </w:r>
    </w:p>
    <w:p w:rsidR="001D7F47" w:rsidRPr="001D7F47" w:rsidRDefault="004D00EC" w:rsidP="001D7F47">
      <w:r>
        <w:rPr>
          <w:noProof/>
        </w:rPr>
        <w:pict>
          <v:shape id="_x0000_s1030" type="#_x0000_t202" style="position:absolute;margin-left:-81pt;margin-top:11.95pt;width:561.9pt;height:15.05pt;z-index:251667456" stroked="f">
            <v:textbox style="mso-next-textbox:#_x0000_s1030" inset="0,0,0,0">
              <w:txbxContent>
                <w:p w:rsidR="003E7C30" w:rsidRPr="00082F65" w:rsidRDefault="003E7C30" w:rsidP="003E7C30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>
                    <w:t>4 The payload encryption</w:t>
                  </w:r>
                </w:p>
              </w:txbxContent>
            </v:textbox>
            <w10:wrap type="topAndBottom"/>
          </v:shape>
        </w:pict>
      </w:r>
    </w:p>
    <w:p w:rsidR="001D7F47" w:rsidRDefault="003E7C30" w:rsidP="001D7F47">
      <w:r>
        <w:rPr>
          <w:noProof/>
          <w:lang w:val="en-GB" w:eastAsia="en-GB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-1007745</wp:posOffset>
            </wp:positionH>
            <wp:positionV relativeFrom="paragraph">
              <wp:posOffset>245110</wp:posOffset>
            </wp:positionV>
            <wp:extent cx="7136130" cy="5217795"/>
            <wp:effectExtent l="19050" t="0" r="7620" b="0"/>
            <wp:wrapTopAndBottom/>
            <wp:docPr id="8" name="Kép 6" descr="C:\Users\sga\Downloads\TDK Szeles Nikolett\Arrowhead-at-REST-M3\payload encryptio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ga\Downloads\TDK Szeles Nikolett\Arrowhead-at-REST-M3\payload encryption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521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F47" w:rsidRDefault="001D7F47" w:rsidP="001D7F47"/>
    <w:p w:rsidR="0073471F" w:rsidRDefault="0073471F" w:rsidP="0073471F">
      <w:pPr>
        <w:pStyle w:val="Kpalrs"/>
      </w:pPr>
      <w:r>
        <w:t>Table 4.</w:t>
      </w:r>
      <w:r w:rsidR="004D00EC">
        <w:fldChar w:fldCharType="begin"/>
      </w:r>
      <w:r w:rsidR="004D00EC">
        <w:instrText xml:space="preserve"> SEQ Table \* ARABIC </w:instrText>
      </w:r>
      <w:r w:rsidR="004D00EC">
        <w:fldChar w:fldCharType="separate"/>
      </w:r>
      <w:r w:rsidR="004D00EC">
        <w:fldChar w:fldCharType="end"/>
      </w:r>
      <w:r>
        <w:t xml:space="preserve"> Use-case description for Session Management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3471F" w:rsidRPr="00A963DB" w:rsidTr="00A85AE8">
        <w:tc>
          <w:tcPr>
            <w:tcW w:w="8997" w:type="dxa"/>
          </w:tcPr>
          <w:p w:rsidR="0073471F" w:rsidRPr="00A963DB" w:rsidRDefault="0073471F" w:rsidP="0073471F">
            <w:pPr>
              <w:spacing w:after="120"/>
            </w:pPr>
            <w:r w:rsidRPr="006411A6">
              <w:rPr>
                <w:b/>
              </w:rPr>
              <w:t>ID</w:t>
            </w:r>
            <w:r>
              <w:t>: Session-Management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73471F" w:rsidP="0073471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Gateway is tasked to present the active sessions in JSON format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8475AA" w:rsidRDefault="0073471F" w:rsidP="00A85AE8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D81764">
              <w:rPr>
                <w:lang w:val="en-US"/>
              </w:rPr>
              <w:t>:</w:t>
            </w:r>
          </w:p>
          <w:p w:rsidR="0073471F" w:rsidRPr="008475AA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758A4">
              <w:rPr>
                <w:lang w:val="en-US"/>
              </w:rPr>
              <w:t xml:space="preserve"> / operator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</w:p>
        </w:tc>
      </w:tr>
      <w:tr w:rsidR="0073471F" w:rsidRPr="008475AA" w:rsidTr="00A85AE8">
        <w:tc>
          <w:tcPr>
            <w:tcW w:w="8997" w:type="dxa"/>
          </w:tcPr>
          <w:p w:rsidR="0073471F" w:rsidRPr="008475AA" w:rsidRDefault="0073471F" w:rsidP="00A85AE8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73471F" w:rsidRPr="008475AA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</w:t>
            </w:r>
            <w:r w:rsidR="005758A4">
              <w:rPr>
                <w:lang w:val="en-US"/>
              </w:rPr>
              <w:t>module</w:t>
            </w:r>
            <w:r>
              <w:rPr>
                <w:lang w:val="en-US"/>
              </w:rPr>
              <w:t xml:space="preserve"> is running.</w:t>
            </w:r>
          </w:p>
        </w:tc>
      </w:tr>
      <w:tr w:rsidR="0073471F" w:rsidRPr="006411A6" w:rsidTr="00A85AE8">
        <w:tc>
          <w:tcPr>
            <w:tcW w:w="8997" w:type="dxa"/>
          </w:tcPr>
          <w:p w:rsidR="0073471F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296510" w:rsidRDefault="00296510" w:rsidP="00296510">
            <w:pPr>
              <w:spacing w:after="120"/>
              <w:rPr>
                <w:lang w:val="en-US"/>
              </w:rPr>
            </w:pPr>
            <w:r w:rsidRPr="00296510">
              <w:rPr>
                <w:lang w:val="en-US"/>
              </w:rPr>
              <w:t>1-</w:t>
            </w:r>
            <w:r>
              <w:rPr>
                <w:lang w:val="en-US"/>
              </w:rPr>
              <w:t xml:space="preserve">  User connect</w:t>
            </w:r>
            <w:r w:rsidR="005758A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Gateway via REST and send</w:t>
            </w:r>
            <w:r w:rsidR="005758A4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GET request</w:t>
            </w:r>
            <w:r w:rsidR="005758A4">
              <w:rPr>
                <w:lang w:val="en-US"/>
              </w:rPr>
              <w:t>.</w:t>
            </w:r>
          </w:p>
          <w:p w:rsidR="00296510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2- Gateway checks the </w:t>
            </w:r>
            <w:proofErr w:type="spellStart"/>
            <w:r>
              <w:rPr>
                <w:lang w:val="en-US"/>
              </w:rPr>
              <w:t>activeSessions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73471F" w:rsidRPr="006411A6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3- Gateway presents the active </w:t>
            </w:r>
            <w:r w:rsidR="005758A4">
              <w:rPr>
                <w:lang w:val="en-US"/>
              </w:rPr>
              <w:t>sessions’ list</w:t>
            </w:r>
            <w:r>
              <w:rPr>
                <w:lang w:val="en-US"/>
              </w:rPr>
              <w:t xml:space="preserve"> in JSON format.</w:t>
            </w:r>
          </w:p>
        </w:tc>
      </w:tr>
      <w:tr w:rsidR="0037217F" w:rsidRPr="006411A6" w:rsidTr="00A85AE8">
        <w:tc>
          <w:tcPr>
            <w:tcW w:w="8997" w:type="dxa"/>
          </w:tcPr>
          <w:p w:rsidR="0037217F" w:rsidRDefault="0037217F">
            <w:pPr>
              <w:rPr>
                <w:lang w:val="en-US"/>
              </w:rPr>
            </w:pPr>
            <w:r w:rsidRPr="00F324F0">
              <w:rPr>
                <w:b/>
                <w:lang w:val="en-US"/>
              </w:rPr>
              <w:t>Postconditions</w:t>
            </w:r>
            <w:r w:rsidRPr="00F324F0">
              <w:rPr>
                <w:lang w:val="en-US"/>
              </w:rPr>
              <w:t>:</w:t>
            </w:r>
          </w:p>
          <w:p w:rsidR="0037217F" w:rsidRDefault="0037217F"/>
        </w:tc>
      </w:tr>
      <w:tr w:rsidR="0073471F" w:rsidRPr="008475AA" w:rsidTr="00A85AE8">
        <w:trPr>
          <w:trHeight w:val="998"/>
        </w:trPr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If </w:t>
            </w:r>
            <w:proofErr w:type="gramStart"/>
            <w:r>
              <w:rPr>
                <w:lang w:val="en-US"/>
              </w:rPr>
              <w:t xml:space="preserve">the </w:t>
            </w:r>
            <w:r w:rsidR="005758A4">
              <w:rPr>
                <w:lang w:val="en-US"/>
              </w:rPr>
              <w:t xml:space="preserve"> current</w:t>
            </w:r>
            <w:proofErr w:type="gramEnd"/>
            <w:r w:rsidR="005758A4">
              <w:rPr>
                <w:lang w:val="en-US"/>
              </w:rPr>
              <w:t xml:space="preserve"> sessions’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  <w:r>
              <w:rPr>
                <w:lang w:val="en-US"/>
              </w:rPr>
              <w:t xml:space="preserve"> is empty, Gateway presents a default message.</w:t>
            </w:r>
          </w:p>
        </w:tc>
      </w:tr>
    </w:tbl>
    <w:p w:rsidR="001F36B4" w:rsidRDefault="001F36B4" w:rsidP="001F36B4">
      <w:pPr>
        <w:pStyle w:val="Szvegtrzs"/>
        <w:rPr>
          <w:rFonts w:ascii="Calibri" w:hAnsi="Calibri"/>
          <w:sz w:val="48"/>
          <w:szCs w:val="48"/>
        </w:rPr>
      </w:pPr>
    </w:p>
    <w:p w:rsidR="00610A4C" w:rsidRDefault="00610A4C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  <w:r>
        <w:br w:type="page"/>
      </w:r>
    </w:p>
    <w:p w:rsidR="008613DF" w:rsidRDefault="008613DF" w:rsidP="0075314B">
      <w:pPr>
        <w:pStyle w:val="Cm"/>
        <w:keepNext/>
        <w:ind w:left="357" w:hanging="357"/>
      </w:pPr>
      <w:r>
        <w:lastRenderedPageBreak/>
        <w:t xml:space="preserve"> </w:t>
      </w:r>
      <w:r w:rsidR="001F36B4">
        <w:t xml:space="preserve">Internal </w:t>
      </w:r>
      <w:r>
        <w:t>structure</w:t>
      </w:r>
    </w:p>
    <w:p w:rsidR="00BB6D3A" w:rsidRDefault="008613DF" w:rsidP="008613DF">
      <w:r>
        <w:t xml:space="preserve">This module is a simple Java jar executable. It uses the </w:t>
      </w:r>
      <w:r w:rsidR="005758A4">
        <w:t>”</w:t>
      </w:r>
      <w:r>
        <w:t>config</w:t>
      </w:r>
      <w:r w:rsidR="005758A4">
        <w:t>”</w:t>
      </w:r>
      <w:r>
        <w:t xml:space="preserve"> folder contents, where the configuration files are there. </w:t>
      </w:r>
    </w:p>
    <w:p w:rsidR="008613DF" w:rsidRDefault="008613DF" w:rsidP="008613DF">
      <w:r>
        <w:t>The code includes the following classes: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proofErr w:type="spellStart"/>
      <w:r w:rsidRPr="00A43690">
        <w:rPr>
          <w:b/>
        </w:rPr>
        <w:t>GatewayMain</w:t>
      </w:r>
      <w:proofErr w:type="spellEnd"/>
      <w:r>
        <w:t>: starts the HTTP and/or the HTTPS servers based on the properties files and command line arguments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proofErr w:type="spellStart"/>
      <w:r w:rsidRPr="00A43690">
        <w:rPr>
          <w:b/>
        </w:rPr>
        <w:t>GatewayResource</w:t>
      </w:r>
      <w:proofErr w:type="spellEnd"/>
      <w:r>
        <w:t xml:space="preserve">: contains the REST interface functions (e.g. related to PUT and other methods and paths) </w:t>
      </w:r>
    </w:p>
    <w:p w:rsidR="008613DF" w:rsidRPr="000D41A1" w:rsidRDefault="008613DF" w:rsidP="008613DF">
      <w:pPr>
        <w:pStyle w:val="Listaszerbekezds"/>
        <w:numPr>
          <w:ilvl w:val="0"/>
          <w:numId w:val="12"/>
        </w:numPr>
        <w:rPr>
          <w:rFonts w:eastAsia="MS PGothic" w:cs="Lucida Grande"/>
          <w:szCs w:val="22"/>
          <w:lang w:val="en-GB" w:eastAsia="en-US"/>
        </w:rPr>
      </w:pPr>
      <w:r w:rsidRPr="00A43690">
        <w:rPr>
          <w:b/>
        </w:rPr>
        <w:t>GatewayService</w:t>
      </w:r>
      <w:r>
        <w:t>:</w:t>
      </w:r>
      <w:r w:rsidR="000D41A1">
        <w:t xml:space="preserve"> </w:t>
      </w:r>
      <w:r w:rsidR="000D41A1" w:rsidRPr="000D41A1">
        <w:rPr>
          <w:rFonts w:eastAsia="MS PGothic" w:cs="Lucida Grande"/>
          <w:szCs w:val="22"/>
          <w:lang w:val="en-GB" w:eastAsia="en-US"/>
        </w:rPr>
        <w:t>Contains miscellaneous h</w:t>
      </w:r>
      <w:r w:rsidR="000D41A1">
        <w:rPr>
          <w:rFonts w:eastAsia="MS PGothic" w:cs="Lucida Grande"/>
          <w:szCs w:val="22"/>
          <w:lang w:val="en-GB" w:eastAsia="en-US"/>
        </w:rPr>
        <w:t>elper functions for the Gateway (e.g. creating channel to the Broker, encrypting/decrypting messages, properly closing of sockets</w:t>
      </w:r>
    </w:p>
    <w:p w:rsidR="008613DF" w:rsidRDefault="008613DF" w:rsidP="008613DF">
      <w:pPr>
        <w:pStyle w:val="Listaszerbekezds"/>
        <w:numPr>
          <w:ilvl w:val="0"/>
          <w:numId w:val="12"/>
        </w:numPr>
      </w:pPr>
      <w:r w:rsidRPr="00A43690">
        <w:rPr>
          <w:b/>
        </w:rPr>
        <w:t>GatewayAPI</w:t>
      </w:r>
      <w:r>
        <w:t xml:space="preserve">: </w:t>
      </w:r>
      <w:r w:rsidR="00A43690">
        <w:t xml:space="preserve">: </w:t>
      </w:r>
      <w:r w:rsidR="00A43690" w:rsidRPr="00A43690">
        <w:t xml:space="preserve">offers a REST interface for handling the Broker database table </w:t>
      </w:r>
      <w:r w:rsidR="00A43690">
        <w:t>(e.g. updating, deleting)</w:t>
      </w:r>
    </w:p>
    <w:p w:rsidR="008613DF" w:rsidRDefault="008613DF" w:rsidP="008613DF">
      <w:pPr>
        <w:pStyle w:val="Listaszerbekezds"/>
        <w:numPr>
          <w:ilvl w:val="0"/>
          <w:numId w:val="12"/>
        </w:numPr>
      </w:pPr>
      <w:r w:rsidRPr="00A43690">
        <w:rPr>
          <w:b/>
        </w:rPr>
        <w:t>AccessControlFilter</w:t>
      </w:r>
      <w:r>
        <w:t xml:space="preserve">: implements CN-based access control when the HTTPS (secure) server is started </w:t>
      </w:r>
    </w:p>
    <w:p w:rsidR="008613DF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InsecureServerSocketThread</w:t>
      </w:r>
      <w:r w:rsidR="002E61D2">
        <w:rPr>
          <w:b/>
        </w:rPr>
        <w:t xml:space="preserve">: </w:t>
      </w:r>
      <w:r w:rsidR="00AD1FC1" w:rsidRPr="00AD1FC1">
        <w:t xml:space="preserve">a new thread which </w:t>
      </w:r>
      <w:r w:rsidR="002E61D2" w:rsidRPr="002E61D2">
        <w:t>mediates between the Consumer and the Broker</w:t>
      </w:r>
      <w:r w:rsidR="002E61D2">
        <w:t xml:space="preserve"> through sockets</w:t>
      </w:r>
      <w:r w:rsidR="00AD1FC1">
        <w:t xml:space="preserve"> (insecure mode)</w:t>
      </w:r>
    </w:p>
    <w:p w:rsidR="00DE5563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SecureServerSocketThread</w:t>
      </w:r>
      <w:r>
        <w:t>:</w:t>
      </w:r>
      <w:r w:rsidR="002E61D2">
        <w:t xml:space="preserve"> </w:t>
      </w:r>
      <w:r w:rsidR="00AD1FC1" w:rsidRPr="00AD1FC1">
        <w:t xml:space="preserve">a new thread which </w:t>
      </w:r>
      <w:r w:rsidR="002E61D2" w:rsidRPr="002E61D2">
        <w:t xml:space="preserve">mediates between the Consumer and the Broker </w:t>
      </w:r>
      <w:r w:rsidR="00AD1FC1">
        <w:t>through sockets (secure mode)</w:t>
      </w:r>
    </w:p>
    <w:p w:rsidR="00DE5563" w:rsidRPr="00A43690" w:rsidRDefault="00DE5563" w:rsidP="00DE5563">
      <w:pPr>
        <w:pStyle w:val="Listaszerbekezds"/>
        <w:numPr>
          <w:ilvl w:val="0"/>
          <w:numId w:val="12"/>
        </w:numPr>
        <w:rPr>
          <w:b/>
        </w:rPr>
      </w:pPr>
      <w:r w:rsidRPr="00A43690">
        <w:rPr>
          <w:b/>
        </w:rPr>
        <w:t>InsecureSocketThread</w:t>
      </w:r>
      <w:r w:rsidR="002E61D2">
        <w:rPr>
          <w:b/>
        </w:rPr>
        <w:t>:</w:t>
      </w:r>
      <w:r w:rsidR="00AD1FC1" w:rsidRPr="00AD1FC1">
        <w:t xml:space="preserve"> a new thread which</w:t>
      </w:r>
      <w:r w:rsidR="002E61D2">
        <w:rPr>
          <w:b/>
        </w:rPr>
        <w:t xml:space="preserve"> </w:t>
      </w:r>
      <w:r w:rsidR="002E61D2" w:rsidRPr="002E61D2">
        <w:t xml:space="preserve">mediates between the </w:t>
      </w:r>
      <w:r w:rsidR="00464D90">
        <w:t>Provider</w:t>
      </w:r>
      <w:r w:rsidR="002E61D2" w:rsidRPr="002E61D2">
        <w:t xml:space="preserve"> and the Broker</w:t>
      </w:r>
      <w:r w:rsidR="00AD1FC1">
        <w:t xml:space="preserve"> through sockets (insecure mode)</w:t>
      </w:r>
    </w:p>
    <w:p w:rsidR="00DE5563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SecureSocketThread</w:t>
      </w:r>
      <w:r>
        <w:t>:</w:t>
      </w:r>
      <w:r w:rsidR="002E61D2">
        <w:t xml:space="preserve"> </w:t>
      </w:r>
      <w:r w:rsidR="00AD1FC1" w:rsidRPr="00AD1FC1">
        <w:t xml:space="preserve">a new thread which </w:t>
      </w:r>
      <w:r w:rsidR="002E61D2" w:rsidRPr="002E61D2">
        <w:t xml:space="preserve">mediates between the </w:t>
      </w:r>
      <w:r w:rsidR="00464D90">
        <w:t>Provider</w:t>
      </w:r>
      <w:r w:rsidR="00464D90" w:rsidRPr="002E61D2">
        <w:t xml:space="preserve"> </w:t>
      </w:r>
      <w:r w:rsidR="002E61D2" w:rsidRPr="002E61D2">
        <w:t xml:space="preserve">and the </w:t>
      </w:r>
      <w:r w:rsidR="00AD1FC1">
        <w:t>Broker through sockets (secure mode)</w:t>
      </w:r>
      <w:r w:rsidR="00A70D10">
        <w:t xml:space="preserve"> </w:t>
      </w:r>
    </w:p>
    <w:p w:rsidR="008613DF" w:rsidRDefault="008613DF" w:rsidP="008613DF"/>
    <w:p w:rsidR="008613DF" w:rsidRDefault="008613DF" w:rsidP="008613DF">
      <w:pPr>
        <w:pStyle w:val="Szvegtrzs"/>
      </w:pPr>
      <w:r>
        <w:t>Used libraries: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>
        <w:t>Java Jersey API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>
        <w:t>Grizzly servlet container</w:t>
      </w:r>
    </w:p>
    <w:p w:rsidR="008613DF" w:rsidRDefault="00DE5563" w:rsidP="005758A4">
      <w:pPr>
        <w:pStyle w:val="Szvegtrzs"/>
        <w:numPr>
          <w:ilvl w:val="0"/>
          <w:numId w:val="13"/>
        </w:numPr>
      </w:pPr>
      <w:proofErr w:type="gramStart"/>
      <w:r>
        <w:t xml:space="preserve">RabbitMQ </w:t>
      </w:r>
      <w:r w:rsidR="005758A4">
        <w:t xml:space="preserve"> AMQP</w:t>
      </w:r>
      <w:proofErr w:type="gramEnd"/>
      <w:r>
        <w:t>-client</w:t>
      </w:r>
      <w:r w:rsidR="005758A4">
        <w:t xml:space="preserve"> library</w:t>
      </w:r>
    </w:p>
    <w:p w:rsidR="00287D88" w:rsidRDefault="00287D88" w:rsidP="00287D88">
      <w:pPr>
        <w:pStyle w:val="Cmsor1"/>
      </w:pPr>
      <w:r>
        <w:t>Usage</w:t>
      </w:r>
    </w:p>
    <w:p w:rsidR="00287D88" w:rsidRDefault="00287D88" w:rsidP="00287D88">
      <w:pPr>
        <w:pStyle w:val="Szvegtrzs"/>
      </w:pPr>
    </w:p>
    <w:p w:rsidR="00720E71" w:rsidRDefault="00720E71" w:rsidP="00720E71">
      <w:r>
        <w:t xml:space="preserve">Start the module with the following command line arguments: </w:t>
      </w:r>
    </w:p>
    <w:p w:rsidR="00720E71" w:rsidRDefault="00720E71" w:rsidP="00720E71">
      <w:pPr>
        <w:pStyle w:val="Listaszerbekezds"/>
        <w:numPr>
          <w:ilvl w:val="0"/>
          <w:numId w:val="12"/>
        </w:numPr>
      </w:pPr>
      <w:r>
        <w:t>”-m &lt;mode&gt;”: selects whether simple HTTP (”insecure”) or HTTPS (”secure”) or both servers are needed (”both”)</w:t>
      </w:r>
    </w:p>
    <w:p w:rsidR="00BB6D3A" w:rsidRDefault="00720E71" w:rsidP="008613DF">
      <w:pPr>
        <w:pStyle w:val="Listaszerbekezds"/>
        <w:numPr>
          <w:ilvl w:val="0"/>
          <w:numId w:val="12"/>
        </w:numPr>
      </w:pPr>
      <w:r>
        <w:t>”-d”: starts the module in daemon mode</w:t>
      </w:r>
    </w:p>
    <w:p w:rsidR="008613DF" w:rsidRPr="00720E71" w:rsidRDefault="00BB6D3A" w:rsidP="00BB6D3A">
      <w:r>
        <w:br w:type="page"/>
      </w:r>
    </w:p>
    <w:p w:rsidR="00337B27" w:rsidRPr="002C447C" w:rsidRDefault="00337B27" w:rsidP="00337B27">
      <w:pPr>
        <w:pStyle w:val="Cm"/>
        <w:spacing w:before="0"/>
        <w:rPr>
          <w:lang w:val="en-US"/>
        </w:rPr>
      </w:pPr>
      <w:bookmarkStart w:id="7" w:name="_Toc375650020"/>
      <w:bookmarkEnd w:id="6"/>
      <w:r w:rsidRPr="002C447C">
        <w:rPr>
          <w:lang w:val="en-US"/>
        </w:rPr>
        <w:lastRenderedPageBreak/>
        <w:t>Revision history</w:t>
      </w:r>
      <w:bookmarkEnd w:id="7"/>
    </w:p>
    <w:p w:rsidR="00337B27" w:rsidRPr="002C447C" w:rsidRDefault="00337B27" w:rsidP="00337B27">
      <w:pPr>
        <w:pStyle w:val="Cmsor1"/>
        <w:ind w:left="1134" w:hanging="1134"/>
        <w:rPr>
          <w:lang w:val="en-US"/>
        </w:rPr>
      </w:pPr>
      <w:bookmarkStart w:id="8" w:name="_Toc354828815"/>
      <w:bookmarkStart w:id="9" w:name="_Toc375650021"/>
      <w:r w:rsidRPr="002C447C">
        <w:rPr>
          <w:lang w:val="en-US"/>
        </w:rPr>
        <w:t>Amendments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337B27" w:rsidRPr="00131C6C" w:rsidTr="00731531">
        <w:tc>
          <w:tcPr>
            <w:tcW w:w="675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Subject of 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337B27" w:rsidRPr="00131C6C" w:rsidTr="00731531">
        <w:tc>
          <w:tcPr>
            <w:tcW w:w="675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337B27" w:rsidRPr="00AA4DCB" w:rsidRDefault="00294205" w:rsidP="0035359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2018-01-</w:t>
            </w:r>
            <w:r w:rsidR="0035359F">
              <w:rPr>
                <w:rFonts w:ascii="Times New Roman" w:hAnsi="Times New Roman" w:cs="Times New Roman"/>
                <w:sz w:val="22"/>
              </w:rPr>
              <w:t>31</w:t>
            </w:r>
          </w:p>
        </w:tc>
        <w:tc>
          <w:tcPr>
            <w:tcW w:w="913" w:type="dxa"/>
          </w:tcPr>
          <w:p w:rsidR="00337B27" w:rsidRPr="00AA4DCB" w:rsidRDefault="005556A8" w:rsidP="00294205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0.1</w:t>
            </w:r>
          </w:p>
        </w:tc>
        <w:tc>
          <w:tcPr>
            <w:tcW w:w="3198" w:type="dxa"/>
          </w:tcPr>
          <w:p w:rsidR="00337B27" w:rsidRPr="00AA4DCB" w:rsidRDefault="00294205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68" w:type="dxa"/>
          </w:tcPr>
          <w:p w:rsidR="00337B27" w:rsidRPr="00AA4DCB" w:rsidRDefault="005758A4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Nikolett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Szeles</w:t>
            </w:r>
            <w:bookmarkStart w:id="10" w:name="_GoBack"/>
            <w:bookmarkEnd w:id="10"/>
          </w:p>
        </w:tc>
      </w:tr>
    </w:tbl>
    <w:p w:rsidR="00337B27" w:rsidRPr="002C447C" w:rsidRDefault="00337B27" w:rsidP="00337B27">
      <w:pPr>
        <w:pStyle w:val="Szvegtrzs"/>
      </w:pPr>
    </w:p>
    <w:p w:rsidR="00337B27" w:rsidRPr="002C447C" w:rsidRDefault="00337B27" w:rsidP="00337B27">
      <w:pPr>
        <w:pStyle w:val="Cmsor1"/>
        <w:ind w:left="1134" w:hanging="1134"/>
        <w:rPr>
          <w:lang w:val="en-US"/>
        </w:rPr>
      </w:pPr>
      <w:bookmarkStart w:id="11" w:name="_Toc354828816"/>
      <w:bookmarkStart w:id="12" w:name="_Toc375650022"/>
      <w:r w:rsidRPr="002C447C">
        <w:rPr>
          <w:lang w:val="en-US"/>
        </w:rPr>
        <w:t>Quality Assurance</w:t>
      </w:r>
      <w:bookmarkEnd w:id="11"/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337B27" w:rsidRPr="00001942" w:rsidTr="00731531">
        <w:tc>
          <w:tcPr>
            <w:tcW w:w="674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337B27" w:rsidRPr="00001942" w:rsidTr="00731531">
        <w:tc>
          <w:tcPr>
            <w:tcW w:w="67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337B27" w:rsidRPr="00001942" w:rsidTr="00731531">
        <w:tc>
          <w:tcPr>
            <w:tcW w:w="67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D8497A" w:rsidRDefault="00D8497A" w:rsidP="0074537F">
      <w:pPr>
        <w:pStyle w:val="Szvegtrzs"/>
        <w:rPr>
          <w:lang w:val="sv-SE"/>
        </w:rPr>
      </w:pPr>
    </w:p>
    <w:p w:rsidR="00D8497A" w:rsidRDefault="00D8497A" w:rsidP="0074537F">
      <w:pPr>
        <w:pStyle w:val="Szvegtrzs"/>
        <w:rPr>
          <w:lang w:val="sv-SE"/>
        </w:rPr>
      </w:pPr>
    </w:p>
    <w:p w:rsidR="00D8497A" w:rsidRPr="00D8497A" w:rsidRDefault="00D8497A" w:rsidP="0074537F">
      <w:pPr>
        <w:pStyle w:val="Szvegtrzs"/>
        <w:rPr>
          <w:lang w:val="sv-SE"/>
        </w:rPr>
      </w:pPr>
    </w:p>
    <w:sectPr w:rsidR="00D8497A" w:rsidRPr="00D8497A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0EC" w:rsidRDefault="004D00EC" w:rsidP="00252D9B">
      <w:r>
        <w:separator/>
      </w:r>
    </w:p>
  </w:endnote>
  <w:endnote w:type="continuationSeparator" w:id="0">
    <w:p w:rsidR="004D00EC" w:rsidRDefault="004D00E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Default="004D00EC">
    <w:pPr>
      <w:pStyle w:val="llb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mUrwIAAKw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o3WplK8CAACs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C14629" w:rsidRPr="00786E47" w:rsidRDefault="00C14629" w:rsidP="003C4685">
                <w:pPr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C14629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C14629" w:rsidRDefault="00C14629">
    <w:pPr>
      <w:pStyle w:val="llb"/>
    </w:pPr>
  </w:p>
  <w:p w:rsidR="00C14629" w:rsidRDefault="00C14629">
    <w:pPr>
      <w:pStyle w:val="llb"/>
    </w:pPr>
  </w:p>
  <w:p w:rsidR="00C14629" w:rsidRDefault="004D00EC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w:pict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8u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Dx7Py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C14629" w:rsidRPr="00026922" w:rsidRDefault="00C14629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</w:rPr>
                </w:pP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US" w:eastAsia="en-US"/>
      </w:rPr>
      <w:pict>
        <v:line id="Rak 9" o:spid="_x0000_s2051" style="position:absolute;z-index:251662336;visibility:visible;mso-wrap-distance-top:-3e-5mm;mso-wrap-distance-bottom:-3e-5mm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CKUX4ZyAgAA+g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Default="004D00EC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Jd1QIAAOg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US" w:eastAsia="en-US"/>
      </w:rPr>
      <w:pict>
        <v:line id="Line 5" o:spid="_x0000_s2049" style="position:absolute;z-index:251667456;visibility:visible;mso-wrap-distance-top:-3e-5mm;mso-wrap-distance-bottom:-3e-5mm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DlLESJ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0EC" w:rsidRDefault="004D00EC" w:rsidP="00252D9B">
      <w:r>
        <w:separator/>
      </w:r>
    </w:p>
  </w:footnote>
  <w:footnote w:type="continuationSeparator" w:id="0">
    <w:p w:rsidR="004D00EC" w:rsidRDefault="004D00EC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:rsidTr="003C4685">
      <w:tc>
        <w:tcPr>
          <w:tcW w:w="5093" w:type="dxa"/>
        </w:tcPr>
        <w:p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C14629" w:rsidRPr="002C447C" w:rsidRDefault="0053433E" w:rsidP="00A3470D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 w:rsidRPr="0053433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A3470D">
            <w:rPr>
              <w:rFonts w:asciiTheme="majorHAnsi" w:hAnsiTheme="majorHAnsi"/>
              <w:sz w:val="18"/>
              <w:szCs w:val="18"/>
              <w:lang w:val="en-US"/>
            </w:rPr>
            <w:t xml:space="preserve">Gateway System </w:t>
          </w:r>
          <w:proofErr w:type="spellStart"/>
          <w:r w:rsidR="00A3470D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A3470D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C14629" w:rsidRPr="00C76DE5" w:rsidRDefault="00A3470D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C14629" w:rsidRPr="008B68C6" w:rsidTr="003C4685">
      <w:tc>
        <w:tcPr>
          <w:tcW w:w="5093" w:type="dxa"/>
        </w:tcPr>
        <w:p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:rsidR="00C14629" w:rsidRPr="008B68C6" w:rsidRDefault="004D00EC" w:rsidP="00A3470D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BB6D3A" w:rsidRPr="00BB6D3A">
            <w:rPr>
              <w:rFonts w:asciiTheme="majorHAnsi" w:hAnsiTheme="majorHAnsi"/>
              <w:noProof/>
              <w:sz w:val="18"/>
              <w:szCs w:val="18"/>
            </w:rPr>
            <w:t>2018-02-07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:rsidR="00C14629" w:rsidRPr="008B68C6" w:rsidRDefault="00A3470D" w:rsidP="008475A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M3</w:t>
          </w:r>
        </w:p>
      </w:tc>
    </w:tr>
    <w:tr w:rsidR="00C14629" w:rsidRPr="00051C46" w:rsidTr="003C4685">
      <w:tc>
        <w:tcPr>
          <w:tcW w:w="5093" w:type="dxa"/>
        </w:tcPr>
        <w:p w:rsidR="00C14629" w:rsidRPr="00F76EA4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F76EA4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C14629" w:rsidRPr="00CA7466" w:rsidRDefault="0074151E" w:rsidP="005B1E7A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5556A8">
            <w:rPr>
              <w:rFonts w:asciiTheme="majorHAnsi" w:hAnsiTheme="majorHAnsi"/>
              <w:sz w:val="18"/>
              <w:szCs w:val="18"/>
              <w:lang w:val="pt-PT"/>
            </w:rPr>
            <w:t>Csaba Hegedű</w:t>
          </w:r>
          <w:r w:rsidR="00A3470D">
            <w:rPr>
              <w:rFonts w:asciiTheme="majorHAnsi" w:hAnsiTheme="majorHAnsi"/>
              <w:sz w:val="18"/>
              <w:szCs w:val="18"/>
              <w:lang w:val="pt-PT"/>
            </w:rPr>
            <w:t>s</w:t>
          </w:r>
        </w:p>
      </w:tc>
      <w:tc>
        <w:tcPr>
          <w:tcW w:w="2268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r w:rsidRPr="00774269">
            <w:rPr>
              <w:rFonts w:asciiTheme="majorHAnsi" w:hAnsiTheme="majorHAnsi"/>
              <w:sz w:val="16"/>
              <w:szCs w:val="18"/>
            </w:rPr>
            <w:t xml:space="preserve">atus </w:t>
          </w:r>
        </w:p>
        <w:p w:rsidR="00C14629" w:rsidRPr="00051C46" w:rsidRDefault="00C14629" w:rsidP="008475AA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C14629" w:rsidRPr="00051C46" w:rsidTr="003C4685">
      <w:tc>
        <w:tcPr>
          <w:tcW w:w="5093" w:type="dxa"/>
        </w:tcPr>
        <w:p w:rsidR="00C14629" w:rsidRPr="00F83A60" w:rsidRDefault="00DB2849" w:rsidP="00C14629">
          <w:pPr>
            <w:rPr>
              <w:rFonts w:asciiTheme="majorHAnsi" w:hAnsiTheme="majorHAnsi"/>
              <w:sz w:val="16"/>
              <w:szCs w:val="18"/>
            </w:rPr>
          </w:pPr>
          <w:r w:rsidRPr="00F83A60">
            <w:rPr>
              <w:rFonts w:asciiTheme="majorHAnsi" w:hAnsiTheme="majorHAnsi"/>
              <w:sz w:val="16"/>
              <w:szCs w:val="18"/>
            </w:rPr>
            <w:t>Contact</w:t>
          </w:r>
        </w:p>
        <w:p w:rsidR="00C14629" w:rsidRPr="00F83A60" w:rsidRDefault="00A3470D" w:rsidP="00C14629">
          <w:pPr>
            <w:spacing w:after="80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C14629" w:rsidRPr="00051C46" w:rsidRDefault="003359C7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758A4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758A4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:rsidTr="00F034F3">
      <w:tc>
        <w:tcPr>
          <w:tcW w:w="4350" w:type="dxa"/>
        </w:tcPr>
        <w:p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:rsidR="00C14629" w:rsidRPr="002C447C" w:rsidRDefault="00E226EC" w:rsidP="0053433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Gateway System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del w:id="13" w:author="Ove Jansson" w:date="2013-12-24T12:05:00Z">
            <w:r w:rsidR="0053433E" w:rsidRPr="0053433E" w:rsidDel="008475AA">
              <w:rPr>
                <w:rFonts w:asciiTheme="majorHAnsi" w:hAnsiTheme="majorHAnsi"/>
                <w:sz w:val="18"/>
                <w:szCs w:val="18"/>
                <w:lang w:val="en-US"/>
              </w:rPr>
              <w:delText xml:space="preserve"> </w:delText>
            </w:r>
          </w:del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C14629" w:rsidRPr="00C76DE5" w:rsidRDefault="00E226EC" w:rsidP="00E226EC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C14629" w:rsidRPr="00051C46" w:rsidTr="00F034F3">
      <w:tc>
        <w:tcPr>
          <w:tcW w:w="4350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C14629" w:rsidRPr="00C76DE5" w:rsidRDefault="004D00EC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BB6D3A" w:rsidRPr="00BB6D3A">
            <w:rPr>
              <w:rFonts w:asciiTheme="majorHAnsi" w:hAnsiTheme="majorHAnsi"/>
              <w:noProof/>
              <w:sz w:val="18"/>
              <w:szCs w:val="18"/>
            </w:rPr>
            <w:t>2018-02-07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C14629" w:rsidRPr="00051C46" w:rsidRDefault="00C14629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C14629" w:rsidRPr="00051C46" w:rsidTr="00F034F3">
      <w:tc>
        <w:tcPr>
          <w:tcW w:w="4350" w:type="dxa"/>
        </w:tcPr>
        <w:p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C14629" w:rsidRPr="00051C46" w:rsidRDefault="003359C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758A4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758A4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FF4F19"/>
    <w:multiLevelType w:val="multilevel"/>
    <w:tmpl w:val="229400AC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4" w15:restartNumberingAfterBreak="0">
    <w:nsid w:val="502F5BF4"/>
    <w:multiLevelType w:val="hybridMultilevel"/>
    <w:tmpl w:val="CD90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3BF3"/>
    <w:multiLevelType w:val="multilevel"/>
    <w:tmpl w:val="0409001F"/>
    <w:numStyleLink w:val="111111"/>
  </w:abstractNum>
  <w:abstractNum w:abstractNumId="6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66BD3"/>
    <w:multiLevelType w:val="hybridMultilevel"/>
    <w:tmpl w:val="45DA2C12"/>
    <w:lvl w:ilvl="0" w:tplc="5BA05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F0E5E"/>
    <w:multiLevelType w:val="hybridMultilevel"/>
    <w:tmpl w:val="DA0A6394"/>
    <w:lvl w:ilvl="0" w:tplc="59687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532D8"/>
    <w:multiLevelType w:val="hybridMultilevel"/>
    <w:tmpl w:val="994E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63F1E32"/>
    <w:multiLevelType w:val="hybridMultilevel"/>
    <w:tmpl w:val="4256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3"/>
    <w:lvlOverride w:ilvl="0">
      <w:lvl w:ilvl="0">
        <w:start w:val="1"/>
        <w:numFmt w:val="decimal"/>
        <w:pStyle w:val="Cm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  <w:num w:numId="16">
    <w:abstractNumId w:val="7"/>
  </w:num>
  <w:num w:numId="1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C7B"/>
    <w:rsid w:val="0000143F"/>
    <w:rsid w:val="00017B3D"/>
    <w:rsid w:val="0002612C"/>
    <w:rsid w:val="00026922"/>
    <w:rsid w:val="000271F1"/>
    <w:rsid w:val="00051C46"/>
    <w:rsid w:val="00057DC6"/>
    <w:rsid w:val="00062590"/>
    <w:rsid w:val="00063EDB"/>
    <w:rsid w:val="00071587"/>
    <w:rsid w:val="000808E2"/>
    <w:rsid w:val="00080E87"/>
    <w:rsid w:val="00081ECA"/>
    <w:rsid w:val="00090B28"/>
    <w:rsid w:val="00094477"/>
    <w:rsid w:val="00097468"/>
    <w:rsid w:val="000A4D55"/>
    <w:rsid w:val="000B266F"/>
    <w:rsid w:val="000B56E1"/>
    <w:rsid w:val="000C192B"/>
    <w:rsid w:val="000C26BA"/>
    <w:rsid w:val="000D41A1"/>
    <w:rsid w:val="000D64A9"/>
    <w:rsid w:val="000E487A"/>
    <w:rsid w:val="000F1AF6"/>
    <w:rsid w:val="000F5F43"/>
    <w:rsid w:val="00105116"/>
    <w:rsid w:val="00121E6B"/>
    <w:rsid w:val="00133006"/>
    <w:rsid w:val="001452F3"/>
    <w:rsid w:val="0014551E"/>
    <w:rsid w:val="0015404B"/>
    <w:rsid w:val="001567D9"/>
    <w:rsid w:val="00160888"/>
    <w:rsid w:val="00163433"/>
    <w:rsid w:val="001673FC"/>
    <w:rsid w:val="00175BF4"/>
    <w:rsid w:val="001935DB"/>
    <w:rsid w:val="001A250D"/>
    <w:rsid w:val="001A2E16"/>
    <w:rsid w:val="001A4D33"/>
    <w:rsid w:val="001D7F47"/>
    <w:rsid w:val="001E03CF"/>
    <w:rsid w:val="001E2857"/>
    <w:rsid w:val="001E3FB4"/>
    <w:rsid w:val="001F27F7"/>
    <w:rsid w:val="001F36B4"/>
    <w:rsid w:val="001F4D7E"/>
    <w:rsid w:val="001F78EF"/>
    <w:rsid w:val="00203A58"/>
    <w:rsid w:val="00206A99"/>
    <w:rsid w:val="00213432"/>
    <w:rsid w:val="00225C0B"/>
    <w:rsid w:val="002365F2"/>
    <w:rsid w:val="0024460A"/>
    <w:rsid w:val="002519B7"/>
    <w:rsid w:val="00252D9B"/>
    <w:rsid w:val="0025487D"/>
    <w:rsid w:val="00281115"/>
    <w:rsid w:val="00286B9B"/>
    <w:rsid w:val="00287D88"/>
    <w:rsid w:val="002911CE"/>
    <w:rsid w:val="00294205"/>
    <w:rsid w:val="00296510"/>
    <w:rsid w:val="002A2CEF"/>
    <w:rsid w:val="002A35AC"/>
    <w:rsid w:val="002A454E"/>
    <w:rsid w:val="002A4B66"/>
    <w:rsid w:val="002A5660"/>
    <w:rsid w:val="002A7277"/>
    <w:rsid w:val="002B2A6E"/>
    <w:rsid w:val="002B444F"/>
    <w:rsid w:val="002B783D"/>
    <w:rsid w:val="002C447C"/>
    <w:rsid w:val="002C58D9"/>
    <w:rsid w:val="002D43F3"/>
    <w:rsid w:val="002D58D2"/>
    <w:rsid w:val="002E2258"/>
    <w:rsid w:val="002E61D2"/>
    <w:rsid w:val="002F3B76"/>
    <w:rsid w:val="002F60D5"/>
    <w:rsid w:val="00305E39"/>
    <w:rsid w:val="00310492"/>
    <w:rsid w:val="00317E30"/>
    <w:rsid w:val="00320C10"/>
    <w:rsid w:val="00321A18"/>
    <w:rsid w:val="00323C5B"/>
    <w:rsid w:val="003359C7"/>
    <w:rsid w:val="00337B27"/>
    <w:rsid w:val="00344F05"/>
    <w:rsid w:val="00351C3B"/>
    <w:rsid w:val="0035359F"/>
    <w:rsid w:val="0036542B"/>
    <w:rsid w:val="0037217F"/>
    <w:rsid w:val="0037225C"/>
    <w:rsid w:val="0037550F"/>
    <w:rsid w:val="0037751B"/>
    <w:rsid w:val="00383631"/>
    <w:rsid w:val="00385F56"/>
    <w:rsid w:val="0038700D"/>
    <w:rsid w:val="003915D0"/>
    <w:rsid w:val="00392A6B"/>
    <w:rsid w:val="00393178"/>
    <w:rsid w:val="003A15CD"/>
    <w:rsid w:val="003A1C39"/>
    <w:rsid w:val="003A3F03"/>
    <w:rsid w:val="003A7653"/>
    <w:rsid w:val="003C4685"/>
    <w:rsid w:val="003C4B18"/>
    <w:rsid w:val="003D02DA"/>
    <w:rsid w:val="003D38BB"/>
    <w:rsid w:val="003D4111"/>
    <w:rsid w:val="003D64A9"/>
    <w:rsid w:val="003D6FA0"/>
    <w:rsid w:val="003E1E0F"/>
    <w:rsid w:val="003E3999"/>
    <w:rsid w:val="003E41F1"/>
    <w:rsid w:val="003E7C30"/>
    <w:rsid w:val="003E7CB7"/>
    <w:rsid w:val="003F0A38"/>
    <w:rsid w:val="00401C14"/>
    <w:rsid w:val="00405FAF"/>
    <w:rsid w:val="00412E7C"/>
    <w:rsid w:val="00415659"/>
    <w:rsid w:val="0041576F"/>
    <w:rsid w:val="00440CF8"/>
    <w:rsid w:val="00452626"/>
    <w:rsid w:val="0045266A"/>
    <w:rsid w:val="00463DE5"/>
    <w:rsid w:val="00464D90"/>
    <w:rsid w:val="00477A95"/>
    <w:rsid w:val="00484354"/>
    <w:rsid w:val="0049723D"/>
    <w:rsid w:val="004A4A25"/>
    <w:rsid w:val="004B46E2"/>
    <w:rsid w:val="004C647B"/>
    <w:rsid w:val="004D00EC"/>
    <w:rsid w:val="004D59EE"/>
    <w:rsid w:val="004E2510"/>
    <w:rsid w:val="004F4F3D"/>
    <w:rsid w:val="004F5AA7"/>
    <w:rsid w:val="004F73D2"/>
    <w:rsid w:val="00512379"/>
    <w:rsid w:val="0051583A"/>
    <w:rsid w:val="00523ACA"/>
    <w:rsid w:val="0053433E"/>
    <w:rsid w:val="00536F1D"/>
    <w:rsid w:val="005406B3"/>
    <w:rsid w:val="00544FC1"/>
    <w:rsid w:val="005556A8"/>
    <w:rsid w:val="00561481"/>
    <w:rsid w:val="0056163D"/>
    <w:rsid w:val="005630CC"/>
    <w:rsid w:val="00575092"/>
    <w:rsid w:val="005758A4"/>
    <w:rsid w:val="005771AE"/>
    <w:rsid w:val="005923A7"/>
    <w:rsid w:val="00592C6D"/>
    <w:rsid w:val="005979EC"/>
    <w:rsid w:val="005B08D8"/>
    <w:rsid w:val="005B1E7A"/>
    <w:rsid w:val="005C0A35"/>
    <w:rsid w:val="005C0A90"/>
    <w:rsid w:val="005C55DB"/>
    <w:rsid w:val="005E0F09"/>
    <w:rsid w:val="005F250C"/>
    <w:rsid w:val="005F3371"/>
    <w:rsid w:val="00604A60"/>
    <w:rsid w:val="00610A4C"/>
    <w:rsid w:val="00612BAC"/>
    <w:rsid w:val="00612E88"/>
    <w:rsid w:val="00613CB7"/>
    <w:rsid w:val="00616660"/>
    <w:rsid w:val="006408F3"/>
    <w:rsid w:val="00642681"/>
    <w:rsid w:val="00657CF9"/>
    <w:rsid w:val="006652F1"/>
    <w:rsid w:val="00680E6D"/>
    <w:rsid w:val="00683399"/>
    <w:rsid w:val="0068602D"/>
    <w:rsid w:val="00695792"/>
    <w:rsid w:val="006A0655"/>
    <w:rsid w:val="006A60D0"/>
    <w:rsid w:val="006B36BE"/>
    <w:rsid w:val="006C5C66"/>
    <w:rsid w:val="006D2C63"/>
    <w:rsid w:val="006D4D0A"/>
    <w:rsid w:val="006F1ADC"/>
    <w:rsid w:val="006F40D7"/>
    <w:rsid w:val="00700EC2"/>
    <w:rsid w:val="00706A57"/>
    <w:rsid w:val="00706C92"/>
    <w:rsid w:val="00707C81"/>
    <w:rsid w:val="00714FC4"/>
    <w:rsid w:val="00720E71"/>
    <w:rsid w:val="0073071E"/>
    <w:rsid w:val="0073471F"/>
    <w:rsid w:val="007367D0"/>
    <w:rsid w:val="007411E9"/>
    <w:rsid w:val="0074151E"/>
    <w:rsid w:val="0074537F"/>
    <w:rsid w:val="00747882"/>
    <w:rsid w:val="00750A6B"/>
    <w:rsid w:val="0075314B"/>
    <w:rsid w:val="00754CF0"/>
    <w:rsid w:val="007559B9"/>
    <w:rsid w:val="00772BA8"/>
    <w:rsid w:val="00773E3A"/>
    <w:rsid w:val="00774269"/>
    <w:rsid w:val="007745D3"/>
    <w:rsid w:val="00776736"/>
    <w:rsid w:val="00786E47"/>
    <w:rsid w:val="007913FF"/>
    <w:rsid w:val="00793974"/>
    <w:rsid w:val="007A0C81"/>
    <w:rsid w:val="007A4979"/>
    <w:rsid w:val="007B2395"/>
    <w:rsid w:val="007B2E4D"/>
    <w:rsid w:val="007B49A1"/>
    <w:rsid w:val="007B68AF"/>
    <w:rsid w:val="007B7581"/>
    <w:rsid w:val="007C3A83"/>
    <w:rsid w:val="007C50F4"/>
    <w:rsid w:val="007D3C4E"/>
    <w:rsid w:val="007F401C"/>
    <w:rsid w:val="00803CF2"/>
    <w:rsid w:val="00804069"/>
    <w:rsid w:val="00804DB3"/>
    <w:rsid w:val="00810572"/>
    <w:rsid w:val="00817905"/>
    <w:rsid w:val="008475AA"/>
    <w:rsid w:val="00853191"/>
    <w:rsid w:val="008557C9"/>
    <w:rsid w:val="00860543"/>
    <w:rsid w:val="008613DF"/>
    <w:rsid w:val="008633F3"/>
    <w:rsid w:val="00866E46"/>
    <w:rsid w:val="00870828"/>
    <w:rsid w:val="00876D5C"/>
    <w:rsid w:val="0089473B"/>
    <w:rsid w:val="008A3EA8"/>
    <w:rsid w:val="008A7302"/>
    <w:rsid w:val="008B68C6"/>
    <w:rsid w:val="008B78A0"/>
    <w:rsid w:val="008C3E61"/>
    <w:rsid w:val="008C69AD"/>
    <w:rsid w:val="008D007E"/>
    <w:rsid w:val="008D046A"/>
    <w:rsid w:val="008D1239"/>
    <w:rsid w:val="008D1EC7"/>
    <w:rsid w:val="008D3FC8"/>
    <w:rsid w:val="008D52AC"/>
    <w:rsid w:val="008D5D0C"/>
    <w:rsid w:val="008D76BF"/>
    <w:rsid w:val="008F6A0C"/>
    <w:rsid w:val="00920566"/>
    <w:rsid w:val="00926953"/>
    <w:rsid w:val="0093127D"/>
    <w:rsid w:val="00932639"/>
    <w:rsid w:val="00933CD2"/>
    <w:rsid w:val="00945198"/>
    <w:rsid w:val="00945E96"/>
    <w:rsid w:val="00946ACF"/>
    <w:rsid w:val="009651FD"/>
    <w:rsid w:val="00965C7B"/>
    <w:rsid w:val="00971299"/>
    <w:rsid w:val="00971621"/>
    <w:rsid w:val="00973310"/>
    <w:rsid w:val="00974A31"/>
    <w:rsid w:val="00975145"/>
    <w:rsid w:val="00975A51"/>
    <w:rsid w:val="009A7920"/>
    <w:rsid w:val="009B6057"/>
    <w:rsid w:val="009C59D1"/>
    <w:rsid w:val="009F0CDA"/>
    <w:rsid w:val="00A04F42"/>
    <w:rsid w:val="00A16EF6"/>
    <w:rsid w:val="00A3470D"/>
    <w:rsid w:val="00A43690"/>
    <w:rsid w:val="00A4639D"/>
    <w:rsid w:val="00A46E42"/>
    <w:rsid w:val="00A55B60"/>
    <w:rsid w:val="00A6168A"/>
    <w:rsid w:val="00A63039"/>
    <w:rsid w:val="00A70D10"/>
    <w:rsid w:val="00A71C80"/>
    <w:rsid w:val="00A73B85"/>
    <w:rsid w:val="00A75821"/>
    <w:rsid w:val="00A85BE4"/>
    <w:rsid w:val="00A94B63"/>
    <w:rsid w:val="00A958DC"/>
    <w:rsid w:val="00A963DB"/>
    <w:rsid w:val="00A97E6A"/>
    <w:rsid w:val="00AA4DCB"/>
    <w:rsid w:val="00AB2377"/>
    <w:rsid w:val="00AB2AC4"/>
    <w:rsid w:val="00AB5DBB"/>
    <w:rsid w:val="00AC2C37"/>
    <w:rsid w:val="00AC676C"/>
    <w:rsid w:val="00AD1FC1"/>
    <w:rsid w:val="00AE0C4E"/>
    <w:rsid w:val="00AE4639"/>
    <w:rsid w:val="00AE4F91"/>
    <w:rsid w:val="00AF2A3F"/>
    <w:rsid w:val="00B061A5"/>
    <w:rsid w:val="00B12718"/>
    <w:rsid w:val="00B409A6"/>
    <w:rsid w:val="00B429AD"/>
    <w:rsid w:val="00B45256"/>
    <w:rsid w:val="00B4644D"/>
    <w:rsid w:val="00B57C2C"/>
    <w:rsid w:val="00B6110D"/>
    <w:rsid w:val="00B644E7"/>
    <w:rsid w:val="00B82084"/>
    <w:rsid w:val="00B83226"/>
    <w:rsid w:val="00B86D7F"/>
    <w:rsid w:val="00B9053A"/>
    <w:rsid w:val="00B94804"/>
    <w:rsid w:val="00BA52DD"/>
    <w:rsid w:val="00BB58EE"/>
    <w:rsid w:val="00BB6D3A"/>
    <w:rsid w:val="00BC537E"/>
    <w:rsid w:val="00BD3322"/>
    <w:rsid w:val="00BE135C"/>
    <w:rsid w:val="00BE1721"/>
    <w:rsid w:val="00BE1DE3"/>
    <w:rsid w:val="00BE4572"/>
    <w:rsid w:val="00BE694F"/>
    <w:rsid w:val="00BF2C7A"/>
    <w:rsid w:val="00C01AC0"/>
    <w:rsid w:val="00C035B1"/>
    <w:rsid w:val="00C121EC"/>
    <w:rsid w:val="00C14045"/>
    <w:rsid w:val="00C14629"/>
    <w:rsid w:val="00C409D4"/>
    <w:rsid w:val="00C537E7"/>
    <w:rsid w:val="00C57D01"/>
    <w:rsid w:val="00C61F11"/>
    <w:rsid w:val="00C70D32"/>
    <w:rsid w:val="00C73BF2"/>
    <w:rsid w:val="00C76331"/>
    <w:rsid w:val="00C76DE5"/>
    <w:rsid w:val="00C97255"/>
    <w:rsid w:val="00CA7466"/>
    <w:rsid w:val="00CB57BA"/>
    <w:rsid w:val="00CC4899"/>
    <w:rsid w:val="00CF1729"/>
    <w:rsid w:val="00CF1D75"/>
    <w:rsid w:val="00CF4746"/>
    <w:rsid w:val="00D15CAE"/>
    <w:rsid w:val="00D241E3"/>
    <w:rsid w:val="00D2440E"/>
    <w:rsid w:val="00D304E5"/>
    <w:rsid w:val="00D30AFE"/>
    <w:rsid w:val="00D35A53"/>
    <w:rsid w:val="00D42E9C"/>
    <w:rsid w:val="00D50A00"/>
    <w:rsid w:val="00D565E9"/>
    <w:rsid w:val="00D62DB6"/>
    <w:rsid w:val="00D76125"/>
    <w:rsid w:val="00D81764"/>
    <w:rsid w:val="00D83F17"/>
    <w:rsid w:val="00D84853"/>
    <w:rsid w:val="00D8497A"/>
    <w:rsid w:val="00D941F0"/>
    <w:rsid w:val="00DA065D"/>
    <w:rsid w:val="00DA4D0C"/>
    <w:rsid w:val="00DA71CF"/>
    <w:rsid w:val="00DB2849"/>
    <w:rsid w:val="00DB4294"/>
    <w:rsid w:val="00DB7F1E"/>
    <w:rsid w:val="00DC1D7F"/>
    <w:rsid w:val="00DD38D3"/>
    <w:rsid w:val="00DE38B4"/>
    <w:rsid w:val="00DE5563"/>
    <w:rsid w:val="00DF244E"/>
    <w:rsid w:val="00E05646"/>
    <w:rsid w:val="00E0702C"/>
    <w:rsid w:val="00E108E3"/>
    <w:rsid w:val="00E14E7D"/>
    <w:rsid w:val="00E21709"/>
    <w:rsid w:val="00E226EC"/>
    <w:rsid w:val="00E24E13"/>
    <w:rsid w:val="00E461AB"/>
    <w:rsid w:val="00E76584"/>
    <w:rsid w:val="00E76CE9"/>
    <w:rsid w:val="00E8132A"/>
    <w:rsid w:val="00E9021B"/>
    <w:rsid w:val="00E954A1"/>
    <w:rsid w:val="00EB390C"/>
    <w:rsid w:val="00EB3987"/>
    <w:rsid w:val="00EC3C8A"/>
    <w:rsid w:val="00EF2FF5"/>
    <w:rsid w:val="00F034F3"/>
    <w:rsid w:val="00F151FD"/>
    <w:rsid w:val="00F41EF4"/>
    <w:rsid w:val="00F44931"/>
    <w:rsid w:val="00F57ADB"/>
    <w:rsid w:val="00F706C4"/>
    <w:rsid w:val="00F73859"/>
    <w:rsid w:val="00F76EA4"/>
    <w:rsid w:val="00F81C7A"/>
    <w:rsid w:val="00F83A60"/>
    <w:rsid w:val="00F85573"/>
    <w:rsid w:val="00F97395"/>
    <w:rsid w:val="00FB006E"/>
    <w:rsid w:val="00FB4476"/>
    <w:rsid w:val="00FC019B"/>
    <w:rsid w:val="00FC2A73"/>
    <w:rsid w:val="00FC358C"/>
    <w:rsid w:val="00FD0AD2"/>
    <w:rsid w:val="00FD5FE0"/>
    <w:rsid w:val="00FD7BB6"/>
    <w:rsid w:val="00FD7D7D"/>
    <w:rsid w:val="00FE4D1F"/>
    <w:rsid w:val="00FF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1D4F9403"/>
  <w15:docId w15:val="{24850A0C-672B-47C3-AEFD-2076C0D3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4A4A25"/>
    <w:pPr>
      <w:tabs>
        <w:tab w:val="left" w:pos="1810"/>
      </w:tabs>
      <w:spacing w:line="280" w:lineRule="exact"/>
      <w:jc w:val="both"/>
    </w:pPr>
    <w:rPr>
      <w:rFonts w:eastAsia="MS PGothic" w:cs="Lucida Grande"/>
      <w:szCs w:val="22"/>
      <w:lang w:val="en-GB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4A4A25"/>
    <w:rPr>
      <w:rFonts w:eastAsia="MS PGothic" w:cs="Lucida Grande"/>
      <w:szCs w:val="22"/>
      <w:lang w:val="en-GB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Bekezdsalapbettpusa"/>
    <w:rsid w:val="007B7581"/>
  </w:style>
  <w:style w:type="character" w:styleId="Jegyzethivatkozs">
    <w:name w:val="annotation reference"/>
    <w:basedOn w:val="Bekezdsalapbettpusa"/>
    <w:uiPriority w:val="99"/>
    <w:semiHidden/>
    <w:unhideWhenUsed/>
    <w:rsid w:val="002C58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C58D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C58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C58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Kpalrs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Kpalrs">
    <w:name w:val="caption"/>
    <w:basedOn w:val="Norml"/>
    <w:next w:val="Norm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5C0B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5C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5C0B"/>
    <w:rPr>
      <w:vertAlign w:val="superscript"/>
    </w:rPr>
  </w:style>
  <w:style w:type="table" w:customStyle="1" w:styleId="TableGrid1">
    <w:name w:val="Table Grid1"/>
    <w:basedOn w:val="Normltblzat"/>
    <w:next w:val="Rcsostblzat"/>
    <w:uiPriority w:val="59"/>
    <w:rsid w:val="00286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847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a\Downloads\Templates%20Version3\Arrowhead%20SysDD%20System%20Design%20Description%20-%20White%20Box%20Design%20v0.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0E23E7-ACB6-46D8-B361-3879C150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SysDD System Design Description - White Box Design v0.3</Template>
  <TotalTime>478</TotalTime>
  <Pages>9</Pages>
  <Words>970</Words>
  <Characters>5534</Characters>
  <Application>Microsoft Office Word</Application>
  <DocSecurity>0</DocSecurity>
  <Lines>46</Lines>
  <Paragraphs>12</Paragraphs>
  <ScaleCrop>false</ScaleCrop>
  <HeadingPairs>
    <vt:vector size="10" baseType="variant"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5" baseType="lpstr">
      <vt:lpstr>System Design Description (SysDD) Template – White Box Design</vt:lpstr>
      <vt:lpstr>[Title]</vt:lpstr>
      <vt:lpstr>[Title]</vt:lpstr>
      <vt:lpstr>[Title]</vt:lpstr>
      <vt:lpstr>[Title]</vt:lpstr>
    </vt:vector>
  </TitlesOfParts>
  <Company>Favör Reklambyrå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Description (SysDD) Template – White Box Design</dc:title>
  <dc:creator>sga</dc:creator>
  <cp:lastModifiedBy>Hegedűs Csaba</cp:lastModifiedBy>
  <cp:revision>45</cp:revision>
  <cp:lastPrinted>2013-10-07T10:54:00Z</cp:lastPrinted>
  <dcterms:created xsi:type="dcterms:W3CDTF">2018-01-29T14:12:00Z</dcterms:created>
  <dcterms:modified xsi:type="dcterms:W3CDTF">2018-02-07T13:31:00Z</dcterms:modified>
  <cp:category>0.4</cp:category>
  <cp:contentStatus>Draft Proposal</cp:contentStatus>
</cp:coreProperties>
</file>